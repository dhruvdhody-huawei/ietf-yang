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68F61" w14:textId="6E6B0C5D" w:rsidR="00DA671C" w:rsidRDefault="003658B7" w:rsidP="00DA671C">
      <w:pPr>
        <w:pStyle w:val="OFC-Title"/>
        <w:rPr>
          <w:rFonts w:ascii="Courier New" w:hAnsi="Courier New" w:cs="Courier New"/>
          <w:sz w:val="24"/>
          <w:szCs w:val="24"/>
        </w:rPr>
      </w:pPr>
      <w:r>
        <w:rPr>
          <w:noProof/>
          <w:lang w:eastAsia="zh-CN"/>
        </w:rPr>
        <mc:AlternateContent>
          <mc:Choice Requires="wps">
            <w:drawing>
              <wp:anchor distT="0" distB="0" distL="114300" distR="114300" simplePos="0" relativeHeight="251659264" behindDoc="0" locked="1" layoutInCell="1" allowOverlap="1" wp14:anchorId="11FB5138" wp14:editId="1C224D6C">
                <wp:simplePos x="0" y="0"/>
                <wp:positionH relativeFrom="column">
                  <wp:posOffset>0</wp:posOffset>
                </wp:positionH>
                <wp:positionV relativeFrom="paragraph">
                  <wp:posOffset>0</wp:posOffset>
                </wp:positionV>
                <wp:extent cx="635" cy="635"/>
                <wp:effectExtent l="9525" t="9525" r="8890" b="8890"/>
                <wp:wrapNone/>
                <wp:docPr id="1" name="DtsShapeName" descr="Description: 33@D394E6C6C5594@DE798GB1GE4577C097I?]87L;cM62793!!!!!!BIHO@]M62793!!!11111111110BCGBD3519110BCGBD3519!!!!!!!!!!!!!!!!!!!!!!!!!!!!!!!!!!!!!!!!!!!!!!!!!!!!88F8V88F8gM62793!!!!!!BIHO@]M62793!!!1@6B1B5B110B322C71D4es`gu,hdug,qbd,vrno,sntuhof,v`wdmdofui,11/enb!!!!!!!!!!!!!!!!!!!!!!!!!!!!!!!!!!!!!!!!!!!!!!!!!!!!!!!!!!!!!!!!!!!!!!!!!!!!!!!!!!!!!!!!!!!!!!!!!!!!!!!!!!!!!!!!!!!!!!!!!!!!!!!!!!!!!!!!!!!!!!!!!!!!!!!!!!!!!!!!!!!!!!!!!!!!!!!!!!!!!!!!!!!!!!!!!!!!!!!!!!!!!!!!!!!!!!!!!!!!!!!!!!!!!!!!!!!!!!!!!!!!!!!!!!!!!!!!!!!!!!!!!!!!!!!!!!!!!!!!!!!!!!!!!!!!!!!!!!!!!!!!!!!!!!!!!!!!!!!!!!!!!!!!!!!!!!!!!!!!!!!!!!!!!!!!!!!!!!!!!!!!!!!!!!!!!!!!!!!!!!!!!!!!!!!!!!!!!!!!!!!!!!!!!!!!!!!!!!!!!!!!!!!!!!!!!!!!!!!!!!!!!!!!!!!!!!!!!!!!!!!!!!!!!!!!!!!!!!!!!!!!!!!!!!!!!!!!!!!!!!!!!!!!!!!!!!!!!!!!!!!!!!!!!!!!!!!!!!!!!!!!!!!!!!!!!!!!!!!!!!!!!!!!!!!!!!!!!!!!!!!!!!!!!!!!!!!!!!!!!!!!!!!!!!!!!!!!!!!!!!!!!!!!!!!!!!!!!!!!!!!!!!!!!!!!!!!!!!!!!!!!!!!!!!!!!!!!!!!!!!!!!!!!!!!!!!!!!!!!!!!!!!!!!!!!!!!!!!!!!!!!!!!!!!!!!!!!!!!!!!!!!!!!!!!!!!!!!!!!!!!!!!!!!!!!!!!!!!!!!!!!!!!!!!!!!!!!!!!!!!!!!!!!!!!!!!!!!!!!!!!!!!!!!!!!!!!!!!!!!!!!!!!!!!!!!!!!!!!!!!!!!!!!!!!!!!!!!!!!!!!!!!!!!!!!!!!!!!!!!!!!!!!!!!!!!!!!!!!!!!!!!!!!!!!!!!!!!!!!!!!!!!!!!!!!!!!!!!!!!!!!!!!!!!!!!!!!!!!!!!!!!!!!!!!!!!!!!!!!!!!!!!!!!!!!!!!!!!!!!!!!!!!!!!!!!!!!!!!!!!!!!!!!!!!!!!!!!!!!!!!!!!!!!!!!!!!!!!!!!!!!!!!!!!!!!!!!!!!!!!!!!!!!!!!!!!!!!!!!!!!!!!!!!!!!!!!!!!!!!!!!!!!!!!!!!!!!!!!!!!!!!!!!!!!!!!!!!!!!!!!!!!!!!!!!!!!!!!!!!!!!!!!!!!!!!!!!!!!!!!!!!!!!!!!!!!!!!!!!!!!!!!!!!!!!!!!!!!!!!!!!!!!!!!!!!!!!!!!!!!!!!!!!!!!!!!!!!!!!!!!!!!!!!!!!!!!!!!!!!!!!!!!!!!!!!!!!!!!!!!!!!!!!!!!!!!!!!!!!!!!!!!!!!!!!!!!!!!!!!!!!!!!!!!!!!!!!!!!!!!!!!!!!!!!!!!!!!!!!!!!!!!!!!!!!!!!!!!!!!!!!!!!!!!!!!!!!!!!!!!!!!!!!!!!!!!!!!!!!!!!!!!!!!!!!!!!!!!!!!!!!!!!!!!!!!!!!!!!!!!!!!!!!!!!!!!!!!!!!!!!!!!!!!!!!!!!!!!!!!!!!!!!!!!!!!!!!!!!!!!!!!!!!!!!!!!!!!!!!!!!!!!!!!!!!!!!!!!!!!!!!!!!!!!!!!!!!!!!!!!!!!!!!!!!!!!!!!!!!!!!!!!!!!!!!!!!!!!!!!!!!!!!!!!!!!!!!!!!!!!!!!!!!!!!!!!!!!!!!!!!!!!!!!!!!!!!!!!!!!!!!!!!!!!!!!!!!!!!!!!!!!!!!!!!!!!!!!!!!!!!!!!!!!!!!!!!!!!!!!!!!!!!!!!!!!!!!!!!!!!!!!!!!!!!!!!!!!!!!!!!!!!!!!!!!!!!!!!!!!!!!!!!!!!!!!!!!!!!!!!!!!!!!!!!!!!!!!!!!!!!!!!!!!!!!!!!!!!!!!!!!!!!!!!!!!!!!!!!!!!!!!!!!!!!!!!!!!!!!!!!!!!!!!!!!!!!!!!!!!!!!!!!!!!!!!!!!!!!!!!!!!!!!!!!!!!!!!!!!!!!!!!!!!!!!!!!!!!!!!!!!!!!!!!!!!!!!!!!!!!!!!!!!!!!!!!!!!!!!!!!!!!!!!!!!!!!!!!!!!!!!!!!!!!!!!!!!!!!!!!!!!!!!!!!!!!!!!!!!!!!!!!!!!!!!!!!!!!!!!!!!!!!!!!!!!!!!!!!!!!!!!!!!!!!!!!!!!1!l"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D2571" id="DtsShapeName" o:spid="_x0000_s1026" alt="Description: 33@D394E6C6C5594@DE798GB1GE4577C097I?]87L;cM62793!!!!!!BIHO@]M62793!!!11111111110BCGBD3519110BCGBD3519!!!!!!!!!!!!!!!!!!!!!!!!!!!!!!!!!!!!!!!!!!!!!!!!!!!!88F8V88F8gM62793!!!!!!BIHO@]M62793!!!1@6B1B5B110B322C71D4es`gu,hdug,qbd,vrno,sntuhof,v`wdmdofui,11/enb!!!!!!!!!!!!!!!!!!!!!!!!!!!!!!!!!!!!!!!!!!!!!!!!!!!!!!!!!!!!!!!!!!!!!!!!!!!!!!!!!!!!!!!!!!!!!!!!!!!!!!!!!!!!!!!!!!!!!!!!!!!!!!!!!!!!!!!!!!!!!!!!!!!!!!!!!!!!!!!!!!!!!!!!!!!!!!!!!!!!!!!!!!!!!!!!!!!!!!!!!!!!!!!!!!!!!!!!!!!!!!!!!!!!!!!!!!!!!!!!!!!!!!!!!!!!!!!!!!!!!!!!!!!!!!!!!!!!!!!!!!!!!!!!!!!!!!!!!!!!!!!!!!!!!!!!!!!!!!!!!!!!!!!!!!!!!!!!!!!!!!!!!!!!!!!!!!!!!!!!!!!!!!!!!!!!!!!!!!!!!!!!!!!!!!!!!!!!!!!!!!!!!!!!!!!!!!!!!!!!!!!!!!!!!!!!!!!!!!!!!!!!!!!!!!!!!!!!!!!!!!!!!!!!!!!!!!!!!!!!!!!!!!!!!!!!!!!!!!!!!!!!!!!!!!!!!!!!!!!!!!!!!!!!!!!!!!!!!!!!!!!!!!!!!!!!!!!!!!!!!!!!!!!!!!!!!!!!!!!!!!!!!!!!!!!!!!!!!!!!!!!!!!!!!!!!!!!!!!!!!!!!!!!!!!!!!!!!!!!!!!!!!!!!!!!!!!!!!!!!!!!!!!!!!!!!!!!!!!!!!!!!!!!!!!!!!!!!!!!!!!!!!!!!!!!!!!!!!!!!!!!!!!!!!!!!!!!!!!!!!!!!!!!!!!!!!!!!!!!!!!!!!!!!!!!!!!!!!!!!!!!!!!!!!!!!!!!!!!!!!!!!!!!!!!!!!!!!!!!!!!!!!!!!!!!!!!!!!!!!!!!!!!!!!!!!!!!!!!!!!!!!!!!!!!!!!!!!!!!!!!!!!!!!!!!!!!!!!!!!!!!!!!!!!!!!!!!!!!!!!!!!!!!!!!!!!!!!!!!!!!!!!!!!!!!!!!!!!!!!!!!!!!!!!!!!!!!!!!!!!!!!!!!!!!!!!!!!!!!!!!!!!!!!!!!!!!!!!!!!!!!!!!!!!!!!!!!!!!!!!!!!!!!!!!!!!!!!!!!!!!!!!!!!!!!!!!!!!!!!!!!!!!!!!!!!!!!!!!!!!!!!!!!!!!!!!!!!!!!!!!!!!!!!!!!!!!!!!!!!!!!!!!!!!!!!!!!!!!!!!!!!!!!!!!!!!!!!!!!!!!!!!!!!!!!!!!!!!!!!!!!!!!!!!!!!!!!!!!!!!!!!!!!!!!!!!!!!!!!!!!!!!!!!!!!!!!!!!!!!!!!!!!!!!!!!!!!!!!!!!!!!!!!!!!!!!!!!!!!!!!!!!!!!!!!!!!!!!!!!!!!!!!!!!!!!!!!!!!!!!!!!!!!!!!!!!!!!!!!!!!!!!!!!!!!!!!!!!!!!!!!!!!!!!!!!!!!!!!!!!!!!!!!!!!!!!!!!!!!!!!!!!!!!!!!!!!!!!!!!!!!!!!!!!!!!!!!!!!!!!!!!!!!!!!!!!!!!!!!!!!!!!!!!!!!!!!!!!!!!!!!!!!!!!!!!!!!!!!!!!!!!!!!!!!!!!!!!!!!!!!!!!!!!!!!!!!!!!!!!!!!!!!!!!!!!!!!!!!!!!!!!!!!!!!!!!!!!!!!!!!!!!!!!!!!!!!!!!!!!!!!!!!!!!!!!!!!!!!!!!!!!!!!!!!!!!!!!!!!!!!!!!!!!!!!!!!!!!!!!!!!!!!!!!!!!!!!!!!!!!!!!!!!!!!!!!!!!!!!!!!!!!!!!!!!!!!!!!!!!!!!!!!!!!!!!!!!!!!!!!!!!!!!!!!!!!!!!!!!!!!!!!!!!!!!!!!!!!!!!!!!!!!!!!!!!!!!!!!!!!!!!!!!!!!!!!!!!!!!!!!!!!!!!!!!!!!!!!!!!!!!!!!!!!!!!!!!!!!!!!!!!!!!!!!!!!!!!!!!!!!!!!!!!!!!!!!!!!!!!!!!!!!!!!!!!!!!!!!!!!!!!!!!!!!!!!!!!!!!!!!!!!!!!!!!!!!!!!!!!!!!!!!!!!!!!!!!!!!!!!!!!!!!!!!!!!!!!!!!!!!!!!!!!!!!!!!!!!!!!!!!!!!!!!!!!!!!!!!!!!!!!!!!!!!!!!!!!!!!!!!!!!!!!!!!!!!!!!!!!!!!!!!!!!!!!!!!!!!!!!!!!!!!!!!!!!!!!!!!!!!!!!!!!!!!!!!!!!!!!!!!!!!!!!!!!!!!!!!!!!!!!!!!!!!!!!!!!!1!l" style="position:absolute;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DA671C" w:rsidRPr="00891BA3">
        <w:br/>
      </w:r>
      <w:r w:rsidR="000554E6">
        <w:rPr>
          <w:rFonts w:ascii="Courier New" w:hAnsi="Courier New" w:cs="Courier New"/>
          <w:sz w:val="24"/>
          <w:szCs w:val="24"/>
        </w:rPr>
        <w:t>YANG models</w:t>
      </w:r>
      <w:r w:rsidR="00DA671C">
        <w:rPr>
          <w:rFonts w:ascii="Courier New" w:hAnsi="Courier New" w:cs="Courier New"/>
          <w:sz w:val="24"/>
          <w:szCs w:val="24"/>
        </w:rPr>
        <w:t xml:space="preserve"> </w:t>
      </w:r>
      <w:r w:rsidR="00FE32CF">
        <w:rPr>
          <w:rFonts w:ascii="Courier New" w:hAnsi="Courier New" w:cs="Courier New"/>
          <w:sz w:val="24"/>
          <w:szCs w:val="24"/>
        </w:rPr>
        <w:t xml:space="preserve">to </w:t>
      </w:r>
      <w:r w:rsidR="007B0C98">
        <w:rPr>
          <w:rFonts w:ascii="Courier New" w:hAnsi="Courier New" w:cs="Courier New"/>
          <w:sz w:val="24"/>
          <w:szCs w:val="24"/>
        </w:rPr>
        <w:t xml:space="preserve">Provide Mapping </w:t>
      </w:r>
      <w:proofErr w:type="gramStart"/>
      <w:r w:rsidR="007B0C98">
        <w:rPr>
          <w:rFonts w:ascii="Courier New" w:hAnsi="Courier New" w:cs="Courier New"/>
          <w:sz w:val="24"/>
          <w:szCs w:val="24"/>
        </w:rPr>
        <w:t>Between</w:t>
      </w:r>
      <w:proofErr w:type="gramEnd"/>
      <w:r w:rsidR="007B0C98">
        <w:rPr>
          <w:rFonts w:ascii="Courier New" w:hAnsi="Courier New" w:cs="Courier New"/>
          <w:sz w:val="24"/>
          <w:szCs w:val="24"/>
        </w:rPr>
        <w:t xml:space="preserve"> Services and ACTN </w:t>
      </w:r>
      <w:commentRangeStart w:id="0"/>
      <w:r w:rsidR="007B0C98">
        <w:rPr>
          <w:rFonts w:ascii="Courier New" w:hAnsi="Courier New" w:cs="Courier New"/>
          <w:sz w:val="24"/>
          <w:szCs w:val="24"/>
        </w:rPr>
        <w:t>TE</w:t>
      </w:r>
      <w:commentRangeEnd w:id="0"/>
      <w:r w:rsidR="006D497A">
        <w:rPr>
          <w:rStyle w:val="CommentReference"/>
          <w:rFonts w:ascii="Courier New" w:eastAsia="Batang" w:hAnsi="Courier New"/>
          <w:szCs w:val="20"/>
        </w:rPr>
        <w:commentReference w:id="0"/>
      </w:r>
    </w:p>
    <w:p w14:paraId="2B87795F" w14:textId="77777777" w:rsidR="00DA671C" w:rsidRPr="006916B9" w:rsidRDefault="00DA671C" w:rsidP="00DA671C">
      <w:pPr>
        <w:pStyle w:val="OFC-Title"/>
        <w:rPr>
          <w:rFonts w:ascii="Courier New" w:hAnsi="Courier New" w:cs="Courier New"/>
          <w:sz w:val="24"/>
          <w:szCs w:val="24"/>
        </w:rPr>
      </w:pPr>
    </w:p>
    <w:p w14:paraId="0747F22E" w14:textId="77777777" w:rsidR="00364162" w:rsidRPr="00364162" w:rsidRDefault="00A13569" w:rsidP="00A13569">
      <w:pPr>
        <w:jc w:val="center"/>
      </w:pPr>
      <w:proofErr w:type="gramStart"/>
      <w:r w:rsidRPr="00A13569">
        <w:rPr>
          <w:rFonts w:eastAsia="Times New Roman"/>
          <w:bCs/>
        </w:rPr>
        <w:t>draft-lee-teas</w:t>
      </w:r>
      <w:r>
        <w:rPr>
          <w:rFonts w:eastAsia="Times New Roman"/>
          <w:bCs/>
        </w:rPr>
        <w:t>-actn-te-service-mapping-00</w:t>
      </w:r>
      <w:proofErr w:type="gramEnd"/>
    </w:p>
    <w:p w14:paraId="6E2278D1" w14:textId="77777777" w:rsidR="00DA671C" w:rsidRDefault="00DA671C" w:rsidP="00DA671C">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t>Status of this Memo</w:t>
      </w:r>
      <w:r>
        <w:tab/>
      </w:r>
      <w:r>
        <w:tab/>
      </w:r>
      <w:r>
        <w:tab/>
      </w:r>
      <w:r>
        <w:tab/>
      </w:r>
      <w:r>
        <w:tab/>
      </w:r>
    </w:p>
    <w:p w14:paraId="3B81ED47" w14:textId="77777777" w:rsidR="00DA671C" w:rsidRPr="00AC57E7" w:rsidRDefault="00DA671C" w:rsidP="00DA671C">
      <w:r>
        <w:t>This Internet-Draft is submitted to IETF in full conformance with the provisions of BCP 78 and BCP 79</w:t>
      </w:r>
      <w:r w:rsidRPr="00AC57E7">
        <w:t>.</w:t>
      </w:r>
      <w:r w:rsidRPr="007317D6">
        <w:t xml:space="preserve">       </w:t>
      </w:r>
    </w:p>
    <w:p w14:paraId="0278804F" w14:textId="77777777" w:rsidR="00DA671C" w:rsidRPr="00AC57E7" w:rsidRDefault="00DA671C" w:rsidP="00DA671C">
      <w:r w:rsidRPr="00AC57E7">
        <w:t>Internet-Drafts are working documents of the Internet Engineering Task Force (IETF), its areas, and its working groups.  Note that other groups may also distribute working documents as Internet-Drafts.</w:t>
      </w:r>
    </w:p>
    <w:p w14:paraId="63DEFD10" w14:textId="77777777" w:rsidR="00DA671C" w:rsidRPr="00AC57E7" w:rsidRDefault="00DA671C" w:rsidP="00DA671C">
      <w:r w:rsidRPr="00AC57E7">
        <w:t>Internet-Drafts are draft documents valid for a maximum of six months and may be updated, replaced, or obsoleted by other documents at any time.  It is inappropriate to use Internet-Drafts as reference material or to cite them other than as "work in progress."</w:t>
      </w:r>
    </w:p>
    <w:p w14:paraId="7C9F28A7" w14:textId="77777777" w:rsidR="00DA671C" w:rsidRPr="00AC57E7" w:rsidRDefault="00DA671C" w:rsidP="00DA671C">
      <w:r w:rsidRPr="00AC57E7">
        <w:t>The list of current Internet-Drafts can be accessed at http://www.ietf.org/ietf/1id-abstracts.txt</w:t>
      </w:r>
    </w:p>
    <w:p w14:paraId="00E77759" w14:textId="77777777" w:rsidR="00DA671C" w:rsidRDefault="00DA671C" w:rsidP="00DA671C">
      <w:r w:rsidRPr="00AC57E7">
        <w:t xml:space="preserve">The list of Internet-Draft Shadow Directories can be accessed at </w:t>
      </w:r>
      <w:r w:rsidRPr="00AB4231">
        <w:t>http://www.ietf.org/shadow.html</w:t>
      </w:r>
      <w:r>
        <w:t>.</w:t>
      </w:r>
    </w:p>
    <w:p w14:paraId="4ADA3B5E" w14:textId="77777777" w:rsidR="00DA671C" w:rsidRDefault="00DA671C" w:rsidP="00DA671C">
      <w:r>
        <w:t xml:space="preserve">This Internet-Draft will expire on </w:t>
      </w:r>
      <w:r w:rsidR="00B5702F">
        <w:t>January</w:t>
      </w:r>
      <w:r>
        <w:t xml:space="preserve"> </w:t>
      </w:r>
      <w:r w:rsidR="00E77F4F">
        <w:fldChar w:fldCharType="begin"/>
      </w:r>
      <w:r>
        <w:instrText xml:space="preserve"> DATE  \@ "d," </w:instrText>
      </w:r>
      <w:r w:rsidR="00E77F4F">
        <w:fldChar w:fldCharType="separate"/>
      </w:r>
      <w:ins w:id="1" w:author="Dhruv Dhody" w:date="2017-03-02T08:18:00Z">
        <w:r w:rsidR="00AC6A59">
          <w:rPr>
            <w:noProof/>
          </w:rPr>
          <w:t>2,</w:t>
        </w:r>
      </w:ins>
      <w:del w:id="2" w:author="Dhruv Dhody" w:date="2017-03-02T08:18:00Z">
        <w:r w:rsidR="006D497A" w:rsidDel="00AC6A59">
          <w:rPr>
            <w:noProof/>
          </w:rPr>
          <w:delText>1,</w:delText>
        </w:r>
      </w:del>
      <w:r w:rsidR="00E77F4F">
        <w:rPr>
          <w:noProof/>
        </w:rPr>
        <w:fldChar w:fldCharType="end"/>
      </w:r>
      <w:r>
        <w:rPr>
          <w:noProof/>
        </w:rPr>
        <w:t xml:space="preserve"> </w:t>
      </w:r>
      <w:r w:rsidR="00B5702F">
        <w:t>2017</w:t>
      </w:r>
      <w:r>
        <w:t>.</w:t>
      </w:r>
    </w:p>
    <w:p w14:paraId="31245B2B" w14:textId="77777777" w:rsidR="00DA671C" w:rsidRDefault="00DA671C" w:rsidP="00DA671C">
      <w:pPr>
        <w:ind w:left="0"/>
      </w:pPr>
      <w:r>
        <w:t>Copyright Notice</w:t>
      </w:r>
    </w:p>
    <w:p w14:paraId="5ACA53A4" w14:textId="77777777" w:rsidR="00DA671C" w:rsidRDefault="00DA671C" w:rsidP="00DA671C">
      <w:r>
        <w:t xml:space="preserve">Copyright (c) </w:t>
      </w:r>
      <w:r w:rsidR="00E77F4F">
        <w:fldChar w:fldCharType="begin"/>
      </w:r>
      <w:r>
        <w:instrText xml:space="preserve"> SAVEDATE  \@ "yyyy"  \* MERGEFORMAT </w:instrText>
      </w:r>
      <w:r w:rsidR="00E77F4F">
        <w:fldChar w:fldCharType="separate"/>
      </w:r>
      <w:r w:rsidR="00AC6A59">
        <w:rPr>
          <w:noProof/>
        </w:rPr>
        <w:t>2017</w:t>
      </w:r>
      <w:r w:rsidR="00E77F4F">
        <w:rPr>
          <w:noProof/>
        </w:rPr>
        <w:fldChar w:fldCharType="end"/>
      </w:r>
      <w:r>
        <w:t xml:space="preserve"> IETF Trust and the persons identified as the document authors. All rights reserved.</w:t>
      </w:r>
    </w:p>
    <w:p w14:paraId="1EF79E4F" w14:textId="77777777" w:rsidR="00DA671C" w:rsidRDefault="00DA671C" w:rsidP="00DA671C">
      <w:pPr>
        <w:rPr>
          <w:rFonts w:eastAsia="Times New Roman"/>
        </w:rPr>
      </w:pPr>
      <w:r w:rsidRPr="007653A8">
        <w:t>This document is subject to BCP 78 and the IETF Trust's Legal Provision</w:t>
      </w:r>
      <w:r>
        <w:t xml:space="preserve">s </w:t>
      </w:r>
      <w:r>
        <w:rPr>
          <w:rFonts w:eastAsia="Times New Roman"/>
        </w:rPr>
        <w:t xml:space="preserve">Relating to IETF Documents </w:t>
      </w:r>
      <w:r w:rsidRPr="007653A8">
        <w:rPr>
          <w:rFonts w:eastAsia="Times New Roman"/>
        </w:rPr>
        <w:lastRenderedPageBreak/>
        <w:t>(</w:t>
      </w:r>
      <w:hyperlink r:id="rId11" w:history="1">
        <w:r w:rsidRPr="00E143ED">
          <w:rPr>
            <w:rStyle w:val="Hyperlink"/>
            <w:rFonts w:eastAsia="Times New Roman"/>
          </w:rPr>
          <w:t>http://trustee.ietf.org/license-info</w:t>
        </w:r>
      </w:hyperlink>
      <w:r w:rsidRPr="007653A8">
        <w:rPr>
          <w:rFonts w:eastAsia="Times New Roman"/>
        </w:rPr>
        <w:t>)</w:t>
      </w:r>
      <w:r>
        <w:t xml:space="preserve"> </w:t>
      </w:r>
      <w:r w:rsidRPr="007653A8">
        <w:rPr>
          <w:rFonts w:eastAsia="Times New Roman"/>
        </w:rPr>
        <w:t>in effect on the date of publication of this document.  Please</w:t>
      </w:r>
      <w:r>
        <w:t xml:space="preserve"> </w:t>
      </w:r>
      <w:r w:rsidRPr="007653A8">
        <w:rPr>
          <w:rFonts w:eastAsia="Times New Roman"/>
        </w:rPr>
        <w:t>review these documents carefully, as they describe your rights and</w:t>
      </w:r>
      <w:r>
        <w:t xml:space="preserve"> </w:t>
      </w:r>
      <w:r w:rsidRPr="007653A8">
        <w:rPr>
          <w:rFonts w:eastAsia="Times New Roman"/>
        </w:rPr>
        <w:t>restrictions with respect to this document.  Code Components</w:t>
      </w:r>
      <w:r>
        <w:rPr>
          <w:rFonts w:eastAsia="Times New Roman"/>
        </w:rPr>
        <w:t xml:space="preserve"> </w:t>
      </w:r>
      <w:r w:rsidRPr="007653A8">
        <w:rPr>
          <w:rFonts w:eastAsia="Times New Roman"/>
        </w:rPr>
        <w:t>extracted from this document must include Simplified BSD License</w:t>
      </w:r>
      <w:r>
        <w:t xml:space="preserve"> </w:t>
      </w:r>
      <w:r w:rsidRPr="007653A8">
        <w:rPr>
          <w:rFonts w:eastAsia="Times New Roman"/>
        </w:rPr>
        <w:t>text as described in Section 4.e of the Trust Legal Provisions and</w:t>
      </w:r>
      <w:r>
        <w:t xml:space="preserve"> </w:t>
      </w:r>
      <w:r w:rsidRPr="007653A8">
        <w:rPr>
          <w:rFonts w:eastAsia="Times New Roman"/>
        </w:rPr>
        <w:t>are provided without warranty as described in the Simplified BSD License</w:t>
      </w:r>
      <w:r>
        <w:rPr>
          <w:rFonts w:eastAsia="Times New Roman"/>
        </w:rPr>
        <w:t>.</w:t>
      </w:r>
    </w:p>
    <w:p w14:paraId="1C810D79" w14:textId="77777777" w:rsidR="00DA671C" w:rsidRPr="00891BA3" w:rsidRDefault="00DA671C" w:rsidP="00DA671C">
      <w:pPr>
        <w:ind w:left="0"/>
      </w:pPr>
      <w:r w:rsidRPr="00891BA3">
        <w:t>Abstract</w:t>
      </w:r>
    </w:p>
    <w:p w14:paraId="1DEEAD75" w14:textId="77777777" w:rsidR="006E1AEF" w:rsidRDefault="006E1AEF" w:rsidP="006E1AEF">
      <w:pPr>
        <w:spacing w:after="0" w:line="240" w:lineRule="auto"/>
        <w:ind w:left="0"/>
      </w:pPr>
      <w:r>
        <w:tab/>
        <w:t>Abstraction and Control of TE Networks (ACTN) refers to the set of</w:t>
      </w:r>
    </w:p>
    <w:p w14:paraId="68811474" w14:textId="77777777" w:rsidR="006E1AEF" w:rsidRDefault="006E1AEF" w:rsidP="006E1AEF">
      <w:pPr>
        <w:spacing w:after="0" w:line="240" w:lineRule="auto"/>
        <w:ind w:left="0"/>
      </w:pPr>
      <w:r>
        <w:t xml:space="preserve">   </w:t>
      </w:r>
      <w:proofErr w:type="gramStart"/>
      <w:r>
        <w:t>virtual</w:t>
      </w:r>
      <w:proofErr w:type="gramEnd"/>
      <w:r>
        <w:t xml:space="preserve"> network operations needed to </w:t>
      </w:r>
      <w:r w:rsidR="00CC2FC1">
        <w:t>operate</w:t>
      </w:r>
      <w:r>
        <w:t>, control and manage</w:t>
      </w:r>
    </w:p>
    <w:p w14:paraId="3AFA93C3" w14:textId="0888438A" w:rsidR="006E1AEF" w:rsidRDefault="006E1AEF" w:rsidP="007076EA">
      <w:pPr>
        <w:spacing w:after="0" w:line="240" w:lineRule="auto"/>
      </w:pPr>
      <w:proofErr w:type="gramStart"/>
      <w:r>
        <w:t>large-scale</w:t>
      </w:r>
      <w:proofErr w:type="gramEnd"/>
      <w:r>
        <w:t xml:space="preserve"> multi-domain</w:t>
      </w:r>
      <w:r w:rsidR="00CC2FC1">
        <w:t xml:space="preserve">, multi-layer and multi-vendor </w:t>
      </w:r>
      <w:r>
        <w:t>TE networks</w:t>
      </w:r>
      <w:r w:rsidR="00F31639">
        <w:t>,</w:t>
      </w:r>
      <w:r w:rsidR="00DB5642">
        <w:t xml:space="preserve"> </w:t>
      </w:r>
      <w:r>
        <w:t>so as to facilitate network</w:t>
      </w:r>
      <w:r w:rsidR="00DB5642">
        <w:t xml:space="preserve"> </w:t>
      </w:r>
      <w:r>
        <w:t>programmability, automation, efficient resource sharing, and end-to-end virtual service aware connectivity</w:t>
      </w:r>
      <w:r w:rsidR="007B0C98">
        <w:t>.</w:t>
      </w:r>
    </w:p>
    <w:p w14:paraId="3A036FB7" w14:textId="77777777" w:rsidR="006E1AEF" w:rsidRDefault="006E1AEF" w:rsidP="006E1AEF">
      <w:pPr>
        <w:spacing w:after="0" w:line="240" w:lineRule="auto"/>
        <w:ind w:left="0"/>
      </w:pPr>
    </w:p>
    <w:p w14:paraId="30E18B16" w14:textId="6577032D" w:rsidR="002A3D80" w:rsidRPr="002A3D80" w:rsidRDefault="00450161" w:rsidP="002A3D80">
      <w:pPr>
        <w:rPr>
          <w:rFonts w:eastAsia="Times New Roman"/>
        </w:rPr>
      </w:pPr>
      <w:r>
        <w:t xml:space="preserve">This document </w:t>
      </w:r>
      <w:r w:rsidR="00186A06">
        <w:t xml:space="preserve">provides a YANG data model </w:t>
      </w:r>
      <w:del w:id="3" w:author="Dhruv Dhody" w:date="2017-03-01T19:11:00Z">
        <w:r w:rsidR="00186A06" w:rsidDel="006D497A">
          <w:delText xml:space="preserve">in which </w:delText>
        </w:r>
      </w:del>
      <w:r w:rsidR="00186A06">
        <w:t xml:space="preserve">to map </w:t>
      </w:r>
      <w:del w:id="4" w:author="Dhruv Dhody" w:date="2017-03-01T19:10:00Z">
        <w:r w:rsidR="00186A06" w:rsidDel="006D497A">
          <w:delText xml:space="preserve">L3VPN </w:delText>
        </w:r>
      </w:del>
      <w:r w:rsidR="00186A06">
        <w:t>s</w:t>
      </w:r>
      <w:r w:rsidR="007B0C98">
        <w:t xml:space="preserve">ervice model </w:t>
      </w:r>
      <w:ins w:id="5" w:author="Dhruv Dhody" w:date="2017-03-01T19:10:00Z">
        <w:r w:rsidR="006D497A">
          <w:t xml:space="preserve">(e.g. L3SM) </w:t>
        </w:r>
      </w:ins>
      <w:r w:rsidR="007B0C98">
        <w:t xml:space="preserve">and </w:t>
      </w:r>
      <w:ins w:id="6" w:author="Dhruv Dhody" w:date="2017-03-01T19:11:00Z">
        <w:r w:rsidR="006D497A">
          <w:t>Traffic Engineering model (e.g. TE Tunnel or ACTN VN model)</w:t>
        </w:r>
      </w:ins>
      <w:del w:id="7" w:author="Dhruv Dhody" w:date="2017-03-01T19:11:00Z">
        <w:r w:rsidR="007B0C98" w:rsidDel="006D497A">
          <w:delText>ACTN</w:delText>
        </w:r>
        <w:r w:rsidR="00186A06" w:rsidDel="006D497A">
          <w:delText xml:space="preserve"> VN</w:delText>
        </w:r>
        <w:r w:rsidR="007B0C98" w:rsidDel="006D497A">
          <w:delText>/</w:delText>
        </w:r>
        <w:r w:rsidR="00186A06" w:rsidDel="006D497A">
          <w:delText>TE Tunnel models</w:delText>
        </w:r>
      </w:del>
      <w:r w:rsidR="00186A06">
        <w:t xml:space="preserve">. This model is referred to as TE service Mapping Model. This model </w:t>
      </w:r>
      <w:r w:rsidR="009111DF">
        <w:t>is applicable to the operation’s need for</w:t>
      </w:r>
      <w:r w:rsidR="00186A06">
        <w:t xml:space="preserve"> a seamless control and manage</w:t>
      </w:r>
      <w:r w:rsidR="009111DF">
        <w:t xml:space="preserve">ment of their L3VPN with TE tunnel support. </w:t>
      </w:r>
    </w:p>
    <w:p w14:paraId="57A18908" w14:textId="77777777" w:rsidR="006E1AEF" w:rsidRPr="00891BA3" w:rsidRDefault="006E1AEF" w:rsidP="006E1AEF">
      <w:pPr>
        <w:spacing w:after="0" w:line="240" w:lineRule="auto"/>
        <w:ind w:left="0"/>
      </w:pPr>
    </w:p>
    <w:p w14:paraId="6B12E107" w14:textId="77777777" w:rsidR="00DA671C" w:rsidRPr="00891BA3" w:rsidRDefault="00DA671C" w:rsidP="00DA671C">
      <w:pPr>
        <w:pStyle w:val="RFCH1-noTOCnonum"/>
      </w:pPr>
      <w:r w:rsidRPr="00891BA3">
        <w:t>Table of Contents</w:t>
      </w:r>
    </w:p>
    <w:p w14:paraId="4E4FC3AD" w14:textId="77777777" w:rsidR="00DA671C" w:rsidRDefault="00DA671C" w:rsidP="00DA671C">
      <w:pPr>
        <w:pStyle w:val="TOC1"/>
      </w:pPr>
    </w:p>
    <w:p w14:paraId="6512A0AF" w14:textId="77777777" w:rsidR="004E219D" w:rsidRDefault="00E77F4F">
      <w:pPr>
        <w:pStyle w:val="TOC1"/>
        <w:rPr>
          <w:rFonts w:asciiTheme="minorHAnsi" w:eastAsiaTheme="minorEastAsia" w:hAnsiTheme="minorHAnsi" w:cstheme="minorBidi"/>
          <w:sz w:val="22"/>
          <w:szCs w:val="22"/>
        </w:rPr>
      </w:pPr>
      <w:r w:rsidRPr="00891BA3">
        <w:fldChar w:fldCharType="begin"/>
      </w:r>
      <w:r w:rsidR="00DA671C" w:rsidRPr="00891BA3">
        <w:instrText xml:space="preserve"> TOC \o \h \z \u </w:instrText>
      </w:r>
      <w:r w:rsidRPr="00891BA3">
        <w:fldChar w:fldCharType="separate"/>
      </w:r>
      <w:hyperlink w:anchor="_Toc467267938" w:history="1">
        <w:r w:rsidR="004E219D" w:rsidRPr="0060126A">
          <w:rPr>
            <w:rStyle w:val="Hyperlink"/>
            <w:rFonts w:cs="Times New Roman"/>
          </w:rPr>
          <w:t>1.</w:t>
        </w:r>
        <w:r w:rsidR="004E219D" w:rsidRPr="0060126A">
          <w:rPr>
            <w:rStyle w:val="Hyperlink"/>
          </w:rPr>
          <w:t xml:space="preserve"> Introduction</w:t>
        </w:r>
        <w:r w:rsidR="004E219D">
          <w:rPr>
            <w:webHidden/>
          </w:rPr>
          <w:tab/>
        </w:r>
        <w:r>
          <w:rPr>
            <w:webHidden/>
          </w:rPr>
          <w:fldChar w:fldCharType="begin"/>
        </w:r>
        <w:r w:rsidR="004E219D">
          <w:rPr>
            <w:webHidden/>
          </w:rPr>
          <w:instrText xml:space="preserve"> PAGEREF _Toc467267938 \h </w:instrText>
        </w:r>
        <w:r>
          <w:rPr>
            <w:webHidden/>
          </w:rPr>
        </w:r>
        <w:r>
          <w:rPr>
            <w:webHidden/>
          </w:rPr>
          <w:fldChar w:fldCharType="separate"/>
        </w:r>
        <w:r w:rsidR="004E219D">
          <w:rPr>
            <w:webHidden/>
          </w:rPr>
          <w:t>2</w:t>
        </w:r>
        <w:r>
          <w:rPr>
            <w:webHidden/>
          </w:rPr>
          <w:fldChar w:fldCharType="end"/>
        </w:r>
      </w:hyperlink>
    </w:p>
    <w:p w14:paraId="16AB3570" w14:textId="77777777" w:rsidR="004E219D" w:rsidRDefault="001B7463">
      <w:pPr>
        <w:pStyle w:val="TOC1"/>
        <w:rPr>
          <w:rFonts w:asciiTheme="minorHAnsi" w:eastAsiaTheme="minorEastAsia" w:hAnsiTheme="minorHAnsi" w:cstheme="minorBidi"/>
          <w:sz w:val="22"/>
          <w:szCs w:val="22"/>
        </w:rPr>
      </w:pPr>
      <w:hyperlink w:anchor="_Toc467267939" w:history="1">
        <w:r w:rsidR="004E219D" w:rsidRPr="0060126A">
          <w:rPr>
            <w:rStyle w:val="Hyperlink"/>
            <w:rFonts w:cs="Times New Roman"/>
          </w:rPr>
          <w:t>2.</w:t>
        </w:r>
        <w:r w:rsidR="004E219D" w:rsidRPr="0060126A">
          <w:rPr>
            <w:rStyle w:val="Hyperlink"/>
          </w:rPr>
          <w:t xml:space="preserve"> L3VPN Architecture in ACTN context</w:t>
        </w:r>
        <w:r w:rsidR="004E219D">
          <w:rPr>
            <w:webHidden/>
          </w:rPr>
          <w:tab/>
        </w:r>
        <w:r w:rsidR="00E77F4F">
          <w:rPr>
            <w:webHidden/>
          </w:rPr>
          <w:fldChar w:fldCharType="begin"/>
        </w:r>
        <w:r w:rsidR="004E219D">
          <w:rPr>
            <w:webHidden/>
          </w:rPr>
          <w:instrText xml:space="preserve"> PAGEREF _Toc467267939 \h </w:instrText>
        </w:r>
        <w:r w:rsidR="00E77F4F">
          <w:rPr>
            <w:webHidden/>
          </w:rPr>
        </w:r>
        <w:r w:rsidR="00E77F4F">
          <w:rPr>
            <w:webHidden/>
          </w:rPr>
          <w:fldChar w:fldCharType="separate"/>
        </w:r>
        <w:r w:rsidR="004E219D">
          <w:rPr>
            <w:webHidden/>
          </w:rPr>
          <w:t>3</w:t>
        </w:r>
        <w:r w:rsidR="00E77F4F">
          <w:rPr>
            <w:webHidden/>
          </w:rPr>
          <w:fldChar w:fldCharType="end"/>
        </w:r>
      </w:hyperlink>
    </w:p>
    <w:p w14:paraId="412DD7B0" w14:textId="77777777" w:rsidR="004E219D" w:rsidRDefault="001B7463">
      <w:pPr>
        <w:pStyle w:val="TOC1"/>
        <w:rPr>
          <w:rFonts w:asciiTheme="minorHAnsi" w:eastAsiaTheme="minorEastAsia" w:hAnsiTheme="minorHAnsi" w:cstheme="minorBidi"/>
          <w:sz w:val="22"/>
          <w:szCs w:val="22"/>
        </w:rPr>
      </w:pPr>
      <w:hyperlink w:anchor="_Toc467267940" w:history="1">
        <w:r w:rsidR="004E219D" w:rsidRPr="0060126A">
          <w:rPr>
            <w:rStyle w:val="Hyperlink"/>
            <w:rFonts w:cs="Times New Roman"/>
          </w:rPr>
          <w:t>3.</w:t>
        </w:r>
        <w:r w:rsidR="004E219D" w:rsidRPr="0060126A">
          <w:rPr>
            <w:rStyle w:val="Hyperlink"/>
          </w:rPr>
          <w:t xml:space="preserve"> TE-Service Mapping Model</w:t>
        </w:r>
        <w:r w:rsidR="004E219D">
          <w:rPr>
            <w:webHidden/>
          </w:rPr>
          <w:tab/>
        </w:r>
        <w:r w:rsidR="00E77F4F">
          <w:rPr>
            <w:webHidden/>
          </w:rPr>
          <w:fldChar w:fldCharType="begin"/>
        </w:r>
        <w:r w:rsidR="004E219D">
          <w:rPr>
            <w:webHidden/>
          </w:rPr>
          <w:instrText xml:space="preserve"> PAGEREF _Toc467267940 \h </w:instrText>
        </w:r>
        <w:r w:rsidR="00E77F4F">
          <w:rPr>
            <w:webHidden/>
          </w:rPr>
        </w:r>
        <w:r w:rsidR="00E77F4F">
          <w:rPr>
            <w:webHidden/>
          </w:rPr>
          <w:fldChar w:fldCharType="separate"/>
        </w:r>
        <w:r w:rsidR="004E219D">
          <w:rPr>
            <w:webHidden/>
          </w:rPr>
          <w:t>5</w:t>
        </w:r>
        <w:r w:rsidR="00E77F4F">
          <w:rPr>
            <w:webHidden/>
          </w:rPr>
          <w:fldChar w:fldCharType="end"/>
        </w:r>
      </w:hyperlink>
    </w:p>
    <w:p w14:paraId="16B85827" w14:textId="77777777" w:rsidR="004E219D" w:rsidRDefault="001B7463">
      <w:pPr>
        <w:pStyle w:val="TOC1"/>
        <w:rPr>
          <w:rFonts w:asciiTheme="minorHAnsi" w:eastAsiaTheme="minorEastAsia" w:hAnsiTheme="minorHAnsi" w:cstheme="minorBidi"/>
          <w:sz w:val="22"/>
          <w:szCs w:val="22"/>
        </w:rPr>
      </w:pPr>
      <w:hyperlink w:anchor="_Toc467267941" w:history="1">
        <w:r w:rsidR="004E219D" w:rsidRPr="0060126A">
          <w:rPr>
            <w:rStyle w:val="Hyperlink"/>
            <w:rFonts w:cs="Times New Roman"/>
          </w:rPr>
          <w:t>4.</w:t>
        </w:r>
        <w:r w:rsidR="004E219D" w:rsidRPr="0060126A">
          <w:rPr>
            <w:rStyle w:val="Hyperlink"/>
          </w:rPr>
          <w:t xml:space="preserve"> YANG Data Model</w:t>
        </w:r>
        <w:r w:rsidR="004E219D">
          <w:rPr>
            <w:webHidden/>
          </w:rPr>
          <w:tab/>
        </w:r>
        <w:r w:rsidR="00E77F4F">
          <w:rPr>
            <w:webHidden/>
          </w:rPr>
          <w:fldChar w:fldCharType="begin"/>
        </w:r>
        <w:r w:rsidR="004E219D">
          <w:rPr>
            <w:webHidden/>
          </w:rPr>
          <w:instrText xml:space="preserve"> PAGEREF _Toc467267941 \h </w:instrText>
        </w:r>
        <w:r w:rsidR="00E77F4F">
          <w:rPr>
            <w:webHidden/>
          </w:rPr>
        </w:r>
        <w:r w:rsidR="00E77F4F">
          <w:rPr>
            <w:webHidden/>
          </w:rPr>
          <w:fldChar w:fldCharType="separate"/>
        </w:r>
        <w:r w:rsidR="004E219D">
          <w:rPr>
            <w:webHidden/>
          </w:rPr>
          <w:t>6</w:t>
        </w:r>
        <w:r w:rsidR="00E77F4F">
          <w:rPr>
            <w:webHidden/>
          </w:rPr>
          <w:fldChar w:fldCharType="end"/>
        </w:r>
      </w:hyperlink>
    </w:p>
    <w:p w14:paraId="391A8225" w14:textId="77777777" w:rsidR="004E219D" w:rsidRDefault="001B7463">
      <w:pPr>
        <w:pStyle w:val="TOC1"/>
        <w:rPr>
          <w:rFonts w:asciiTheme="minorHAnsi" w:eastAsiaTheme="minorEastAsia" w:hAnsiTheme="minorHAnsi" w:cstheme="minorBidi"/>
          <w:sz w:val="22"/>
          <w:szCs w:val="22"/>
        </w:rPr>
      </w:pPr>
      <w:hyperlink w:anchor="_Toc467267942" w:history="1">
        <w:r w:rsidR="004E219D" w:rsidRPr="0060126A">
          <w:rPr>
            <w:rStyle w:val="Hyperlink"/>
            <w:rFonts w:cs="Times New Roman"/>
          </w:rPr>
          <w:t>5.</w:t>
        </w:r>
        <w:r w:rsidR="004E219D" w:rsidRPr="0060126A">
          <w:rPr>
            <w:rStyle w:val="Hyperlink"/>
          </w:rPr>
          <w:t xml:space="preserve"> Security</w:t>
        </w:r>
        <w:r w:rsidR="004E219D">
          <w:rPr>
            <w:webHidden/>
          </w:rPr>
          <w:tab/>
        </w:r>
        <w:r w:rsidR="00E77F4F">
          <w:rPr>
            <w:webHidden/>
          </w:rPr>
          <w:fldChar w:fldCharType="begin"/>
        </w:r>
        <w:r w:rsidR="004E219D">
          <w:rPr>
            <w:webHidden/>
          </w:rPr>
          <w:instrText xml:space="preserve"> PAGEREF _Toc467267942 \h </w:instrText>
        </w:r>
        <w:r w:rsidR="00E77F4F">
          <w:rPr>
            <w:webHidden/>
          </w:rPr>
        </w:r>
        <w:r w:rsidR="00E77F4F">
          <w:rPr>
            <w:webHidden/>
          </w:rPr>
          <w:fldChar w:fldCharType="separate"/>
        </w:r>
        <w:r w:rsidR="004E219D">
          <w:rPr>
            <w:webHidden/>
          </w:rPr>
          <w:t>6</w:t>
        </w:r>
        <w:r w:rsidR="00E77F4F">
          <w:rPr>
            <w:webHidden/>
          </w:rPr>
          <w:fldChar w:fldCharType="end"/>
        </w:r>
      </w:hyperlink>
    </w:p>
    <w:p w14:paraId="48FFA533" w14:textId="77777777" w:rsidR="004E219D" w:rsidRDefault="001B7463">
      <w:pPr>
        <w:pStyle w:val="TOC1"/>
        <w:rPr>
          <w:rFonts w:asciiTheme="minorHAnsi" w:eastAsiaTheme="minorEastAsia" w:hAnsiTheme="minorHAnsi" w:cstheme="minorBidi"/>
          <w:sz w:val="22"/>
          <w:szCs w:val="22"/>
        </w:rPr>
      </w:pPr>
      <w:hyperlink w:anchor="_Toc467267943" w:history="1">
        <w:r w:rsidR="004E219D" w:rsidRPr="0060126A">
          <w:rPr>
            <w:rStyle w:val="Hyperlink"/>
            <w:rFonts w:cs="Times New Roman"/>
          </w:rPr>
          <w:t>6.</w:t>
        </w:r>
        <w:r w:rsidR="004E219D" w:rsidRPr="0060126A">
          <w:rPr>
            <w:rStyle w:val="Hyperlink"/>
          </w:rPr>
          <w:t xml:space="preserve"> Acknowledgements</w:t>
        </w:r>
        <w:r w:rsidR="004E219D">
          <w:rPr>
            <w:webHidden/>
          </w:rPr>
          <w:tab/>
        </w:r>
        <w:r w:rsidR="00E77F4F">
          <w:rPr>
            <w:webHidden/>
          </w:rPr>
          <w:fldChar w:fldCharType="begin"/>
        </w:r>
        <w:r w:rsidR="004E219D">
          <w:rPr>
            <w:webHidden/>
          </w:rPr>
          <w:instrText xml:space="preserve"> PAGEREF _Toc467267943 \h </w:instrText>
        </w:r>
        <w:r w:rsidR="00E77F4F">
          <w:rPr>
            <w:webHidden/>
          </w:rPr>
        </w:r>
        <w:r w:rsidR="00E77F4F">
          <w:rPr>
            <w:webHidden/>
          </w:rPr>
          <w:fldChar w:fldCharType="separate"/>
        </w:r>
        <w:r w:rsidR="004E219D">
          <w:rPr>
            <w:webHidden/>
          </w:rPr>
          <w:t>7</w:t>
        </w:r>
        <w:r w:rsidR="00E77F4F">
          <w:rPr>
            <w:webHidden/>
          </w:rPr>
          <w:fldChar w:fldCharType="end"/>
        </w:r>
      </w:hyperlink>
    </w:p>
    <w:p w14:paraId="1271749D" w14:textId="77777777" w:rsidR="004E219D" w:rsidRDefault="001B7463">
      <w:pPr>
        <w:pStyle w:val="TOC1"/>
        <w:rPr>
          <w:rFonts w:asciiTheme="minorHAnsi" w:eastAsiaTheme="minorEastAsia" w:hAnsiTheme="minorHAnsi" w:cstheme="minorBidi"/>
          <w:sz w:val="22"/>
          <w:szCs w:val="22"/>
        </w:rPr>
      </w:pPr>
      <w:hyperlink w:anchor="_Toc467267944" w:history="1">
        <w:r w:rsidR="004E219D" w:rsidRPr="0060126A">
          <w:rPr>
            <w:rStyle w:val="Hyperlink"/>
            <w:rFonts w:cs="Times New Roman"/>
          </w:rPr>
          <w:t>7.</w:t>
        </w:r>
        <w:r w:rsidR="004E219D" w:rsidRPr="0060126A">
          <w:rPr>
            <w:rStyle w:val="Hyperlink"/>
          </w:rPr>
          <w:t xml:space="preserve"> References</w:t>
        </w:r>
        <w:r w:rsidR="004E219D">
          <w:rPr>
            <w:webHidden/>
          </w:rPr>
          <w:tab/>
        </w:r>
        <w:r w:rsidR="00E77F4F">
          <w:rPr>
            <w:webHidden/>
          </w:rPr>
          <w:fldChar w:fldCharType="begin"/>
        </w:r>
        <w:r w:rsidR="004E219D">
          <w:rPr>
            <w:webHidden/>
          </w:rPr>
          <w:instrText xml:space="preserve"> PAGEREF _Toc467267944 \h </w:instrText>
        </w:r>
        <w:r w:rsidR="00E77F4F">
          <w:rPr>
            <w:webHidden/>
          </w:rPr>
        </w:r>
        <w:r w:rsidR="00E77F4F">
          <w:rPr>
            <w:webHidden/>
          </w:rPr>
          <w:fldChar w:fldCharType="separate"/>
        </w:r>
        <w:r w:rsidR="004E219D">
          <w:rPr>
            <w:webHidden/>
          </w:rPr>
          <w:t>7</w:t>
        </w:r>
        <w:r w:rsidR="00E77F4F">
          <w:rPr>
            <w:webHidden/>
          </w:rPr>
          <w:fldChar w:fldCharType="end"/>
        </w:r>
      </w:hyperlink>
    </w:p>
    <w:p w14:paraId="259371C5" w14:textId="77777777" w:rsidR="004E219D" w:rsidRDefault="001B7463">
      <w:pPr>
        <w:pStyle w:val="TOC2"/>
        <w:rPr>
          <w:rFonts w:asciiTheme="minorHAnsi" w:eastAsiaTheme="minorEastAsia" w:hAnsiTheme="minorHAnsi" w:cstheme="minorBidi"/>
          <w:sz w:val="22"/>
          <w:szCs w:val="22"/>
        </w:rPr>
      </w:pPr>
      <w:hyperlink w:anchor="_Toc467267945" w:history="1">
        <w:r w:rsidR="004E219D" w:rsidRPr="0060126A">
          <w:rPr>
            <w:rStyle w:val="Hyperlink"/>
          </w:rPr>
          <w:t>7.1. Informative References</w:t>
        </w:r>
        <w:r w:rsidR="004E219D">
          <w:rPr>
            <w:webHidden/>
          </w:rPr>
          <w:tab/>
        </w:r>
        <w:r w:rsidR="00E77F4F">
          <w:rPr>
            <w:webHidden/>
          </w:rPr>
          <w:fldChar w:fldCharType="begin"/>
        </w:r>
        <w:r w:rsidR="004E219D">
          <w:rPr>
            <w:webHidden/>
          </w:rPr>
          <w:instrText xml:space="preserve"> PAGEREF _Toc467267945 \h </w:instrText>
        </w:r>
        <w:r w:rsidR="00E77F4F">
          <w:rPr>
            <w:webHidden/>
          </w:rPr>
        </w:r>
        <w:r w:rsidR="00E77F4F">
          <w:rPr>
            <w:webHidden/>
          </w:rPr>
          <w:fldChar w:fldCharType="separate"/>
        </w:r>
        <w:r w:rsidR="004E219D">
          <w:rPr>
            <w:webHidden/>
          </w:rPr>
          <w:t>7</w:t>
        </w:r>
        <w:r w:rsidR="00E77F4F">
          <w:rPr>
            <w:webHidden/>
          </w:rPr>
          <w:fldChar w:fldCharType="end"/>
        </w:r>
      </w:hyperlink>
    </w:p>
    <w:p w14:paraId="24805807" w14:textId="77777777" w:rsidR="004E219D" w:rsidRDefault="001B7463">
      <w:pPr>
        <w:pStyle w:val="TOC1"/>
        <w:rPr>
          <w:rFonts w:asciiTheme="minorHAnsi" w:eastAsiaTheme="minorEastAsia" w:hAnsiTheme="minorHAnsi" w:cstheme="minorBidi"/>
          <w:sz w:val="22"/>
          <w:szCs w:val="22"/>
        </w:rPr>
      </w:pPr>
      <w:hyperlink w:anchor="_Toc467267946" w:history="1">
        <w:r w:rsidR="004E219D" w:rsidRPr="0060126A">
          <w:rPr>
            <w:rStyle w:val="Hyperlink"/>
            <w:rFonts w:cs="Times New Roman"/>
          </w:rPr>
          <w:t>8.</w:t>
        </w:r>
        <w:r w:rsidR="004E219D" w:rsidRPr="0060126A">
          <w:rPr>
            <w:rStyle w:val="Hyperlink"/>
          </w:rPr>
          <w:t xml:space="preserve"> Contributors</w:t>
        </w:r>
        <w:r w:rsidR="004E219D">
          <w:rPr>
            <w:webHidden/>
          </w:rPr>
          <w:tab/>
        </w:r>
        <w:r w:rsidR="00E77F4F">
          <w:rPr>
            <w:webHidden/>
          </w:rPr>
          <w:fldChar w:fldCharType="begin"/>
        </w:r>
        <w:r w:rsidR="004E219D">
          <w:rPr>
            <w:webHidden/>
          </w:rPr>
          <w:instrText xml:space="preserve"> PAGEREF _Toc467267946 \h </w:instrText>
        </w:r>
        <w:r w:rsidR="00E77F4F">
          <w:rPr>
            <w:webHidden/>
          </w:rPr>
        </w:r>
        <w:r w:rsidR="00E77F4F">
          <w:rPr>
            <w:webHidden/>
          </w:rPr>
          <w:fldChar w:fldCharType="separate"/>
        </w:r>
        <w:r w:rsidR="004E219D">
          <w:rPr>
            <w:webHidden/>
          </w:rPr>
          <w:t>8</w:t>
        </w:r>
        <w:r w:rsidR="00E77F4F">
          <w:rPr>
            <w:webHidden/>
          </w:rPr>
          <w:fldChar w:fldCharType="end"/>
        </w:r>
      </w:hyperlink>
    </w:p>
    <w:p w14:paraId="6ABDC6A1" w14:textId="77777777" w:rsidR="004E219D" w:rsidRDefault="001B7463">
      <w:pPr>
        <w:pStyle w:val="TOC1"/>
        <w:rPr>
          <w:rFonts w:asciiTheme="minorHAnsi" w:eastAsiaTheme="minorEastAsia" w:hAnsiTheme="minorHAnsi" w:cstheme="minorBidi"/>
          <w:sz w:val="22"/>
          <w:szCs w:val="22"/>
        </w:rPr>
      </w:pPr>
      <w:hyperlink w:anchor="_Toc467267947" w:history="1">
        <w:r w:rsidR="004E219D" w:rsidRPr="0060126A">
          <w:rPr>
            <w:rStyle w:val="Hyperlink"/>
          </w:rPr>
          <w:t>Authors' Addresses</w:t>
        </w:r>
        <w:r w:rsidR="004E219D">
          <w:rPr>
            <w:webHidden/>
          </w:rPr>
          <w:tab/>
        </w:r>
        <w:r w:rsidR="00E77F4F">
          <w:rPr>
            <w:webHidden/>
          </w:rPr>
          <w:fldChar w:fldCharType="begin"/>
        </w:r>
        <w:r w:rsidR="004E219D">
          <w:rPr>
            <w:webHidden/>
          </w:rPr>
          <w:instrText xml:space="preserve"> PAGEREF _Toc467267947 \h </w:instrText>
        </w:r>
        <w:r w:rsidR="00E77F4F">
          <w:rPr>
            <w:webHidden/>
          </w:rPr>
        </w:r>
        <w:r w:rsidR="00E77F4F">
          <w:rPr>
            <w:webHidden/>
          </w:rPr>
          <w:fldChar w:fldCharType="separate"/>
        </w:r>
        <w:r w:rsidR="004E219D">
          <w:rPr>
            <w:webHidden/>
          </w:rPr>
          <w:t>8</w:t>
        </w:r>
        <w:r w:rsidR="00E77F4F">
          <w:rPr>
            <w:webHidden/>
          </w:rPr>
          <w:fldChar w:fldCharType="end"/>
        </w:r>
      </w:hyperlink>
    </w:p>
    <w:p w14:paraId="0D79F046" w14:textId="77777777" w:rsidR="00DA671C" w:rsidRPr="00891BA3" w:rsidRDefault="00E77F4F" w:rsidP="00DA671C">
      <w:pPr>
        <w:pStyle w:val="TOC1"/>
      </w:pPr>
      <w:r w:rsidRPr="00891BA3">
        <w:fldChar w:fldCharType="end"/>
      </w:r>
    </w:p>
    <w:p w14:paraId="1A03627B" w14:textId="77777777" w:rsidR="00DA671C" w:rsidRDefault="00DA671C" w:rsidP="00DA671C">
      <w:pPr>
        <w:pStyle w:val="Heading1"/>
        <w:rPr>
          <w:rStyle w:val="SubtleEmphasis"/>
          <w:i w:val="0"/>
          <w:iCs w:val="0"/>
          <w:color w:val="auto"/>
        </w:rPr>
      </w:pPr>
      <w:bookmarkStart w:id="8" w:name="_Toc462648943"/>
      <w:bookmarkStart w:id="9" w:name="_Toc467267938"/>
      <w:r w:rsidRPr="001833E4">
        <w:rPr>
          <w:rStyle w:val="SubtleEmphasis"/>
          <w:i w:val="0"/>
          <w:iCs w:val="0"/>
          <w:color w:val="auto"/>
        </w:rPr>
        <w:t>Introduction</w:t>
      </w:r>
      <w:bookmarkEnd w:id="8"/>
      <w:bookmarkEnd w:id="9"/>
    </w:p>
    <w:p w14:paraId="0EE5D33E" w14:textId="77777777" w:rsidR="00CB4493" w:rsidRDefault="00CB4493" w:rsidP="00CB4493">
      <w:r>
        <w:t>Abstraction and Control of TE Networks (ACTN) describes a method for operating a Traffic Engineered (TE) network (such as an MPLS-TE network or a layer 1</w:t>
      </w:r>
      <w:r w:rsidR="00CC2FC1">
        <w:t>/0</w:t>
      </w:r>
      <w:r>
        <w:t xml:space="preserve"> transport network) to provide connectivity and virtual network services for customers of the TE network</w:t>
      </w:r>
      <w:r w:rsidR="001E1C25">
        <w:t xml:space="preserve"> [ACTN-Frame]</w:t>
      </w:r>
      <w:r>
        <w:t xml:space="preserve">. The services provided can be tuned to meet the requirements (such as traffic patterns, quality, and reliability) of the </w:t>
      </w:r>
      <w:r>
        <w:lastRenderedPageBreak/>
        <w:t xml:space="preserve">applications hosted by the customers. Data models are a representation of objects that can be configured or monitored within a system. </w:t>
      </w:r>
      <w:r w:rsidR="00DA0AEF">
        <w:t>Within the IETF, YANG [RFC6020] is the language of choice for documenting data models, and YANG models have been produced</w:t>
      </w:r>
      <w:r w:rsidR="00F32AB2">
        <w:t xml:space="preserve"> to allow configuration or mode</w:t>
      </w:r>
      <w:r w:rsidR="00DA0AEF">
        <w:t xml:space="preserve">ling of a variety of network devices, protocol instances, and network services. YANG data models have been classified in </w:t>
      </w:r>
      <w:r w:rsidR="00DA0AEF" w:rsidRPr="00DA0AEF">
        <w:t>[</w:t>
      </w:r>
      <w:proofErr w:type="spellStart"/>
      <w:r w:rsidR="006E2E51">
        <w:t>N</w:t>
      </w:r>
      <w:r w:rsidR="00DA0AEF" w:rsidRPr="00DA0AEF">
        <w:t>etmod</w:t>
      </w:r>
      <w:proofErr w:type="spellEnd"/>
      <w:r w:rsidR="00DA0AEF" w:rsidRPr="00DA0AEF">
        <w:t>-</w:t>
      </w:r>
      <w:r w:rsidR="006E2E51">
        <w:t>Y</w:t>
      </w:r>
      <w:r w:rsidR="00DA0AEF" w:rsidRPr="00DA0AEF">
        <w:t>ang-</w:t>
      </w:r>
      <w:r w:rsidR="006E2E51">
        <w:t>M</w:t>
      </w:r>
      <w:r w:rsidR="00DA0AEF" w:rsidRPr="00DA0AEF">
        <w:t>odel-</w:t>
      </w:r>
      <w:r w:rsidR="006E2E51">
        <w:t>C</w:t>
      </w:r>
      <w:r w:rsidR="00DA0AEF" w:rsidRPr="00DA0AEF">
        <w:t>lassification]</w:t>
      </w:r>
      <w:r w:rsidR="00DA0AEF">
        <w:t xml:space="preserve"> and </w:t>
      </w:r>
      <w:r w:rsidR="00DA0AEF" w:rsidRPr="00804ACE">
        <w:rPr>
          <w:rFonts w:hint="eastAsia"/>
        </w:rPr>
        <w:t>[</w:t>
      </w:r>
      <w:r w:rsidR="00DA0AEF">
        <w:t>Service-</w:t>
      </w:r>
      <w:r w:rsidR="00DA0AEF" w:rsidRPr="00804ACE">
        <w:t>YANG</w:t>
      </w:r>
      <w:r w:rsidR="00DA0AEF" w:rsidRPr="00804ACE">
        <w:rPr>
          <w:rFonts w:hint="eastAsia"/>
        </w:rPr>
        <w:t>]</w:t>
      </w:r>
      <w:r w:rsidR="00DA0AEF">
        <w:t>.</w:t>
      </w:r>
    </w:p>
    <w:p w14:paraId="21E59ABC" w14:textId="552A2713" w:rsidR="001E1C25" w:rsidRDefault="001E1C25" w:rsidP="001E1C25">
      <w:r>
        <w:t>[ACTN-V</w:t>
      </w:r>
      <w:r w:rsidR="00382AC4">
        <w:t xml:space="preserve">N-YANG] describes how customers or </w:t>
      </w:r>
      <w:r w:rsidR="00D842E8">
        <w:t xml:space="preserve">end to end </w:t>
      </w:r>
      <w:r w:rsidR="00382AC4">
        <w:t xml:space="preserve">orchestrators </w:t>
      </w:r>
      <w:r>
        <w:t xml:space="preserve">can request and/or instantiate a generic virtual network service. </w:t>
      </w:r>
      <w:r w:rsidR="00DD7D95">
        <w:t>[ACTN-Applicability] describes a connection between IETF YANG model classifications to ACTN interfaces. In parti</w:t>
      </w:r>
      <w:r w:rsidR="007C3675">
        <w:t xml:space="preserve">cular, it describes the customer service model can be mapped into </w:t>
      </w:r>
      <w:r w:rsidR="00DD7D95">
        <w:t>the CMI (CNC-MDSC Interface)</w:t>
      </w:r>
      <w:r w:rsidR="007C3675">
        <w:t xml:space="preserve"> of the ACTN architecture. </w:t>
      </w:r>
    </w:p>
    <w:p w14:paraId="006DF465" w14:textId="4D29D533" w:rsidR="00436014" w:rsidRDefault="008978C2" w:rsidP="00436014">
      <w:bookmarkStart w:id="10" w:name="_Toc462648944"/>
      <w:r>
        <w:t>[RFC4110] provides a framework for Layer 3 Provider</w:t>
      </w:r>
      <w:r w:rsidR="0021221F">
        <w:t>-Provisioned V</w:t>
      </w:r>
      <w:r>
        <w:t>i</w:t>
      </w:r>
      <w:r w:rsidR="0021221F">
        <w:t>r</w:t>
      </w:r>
      <w:r>
        <w:t>tual Private Networks (PPVPNs).</w:t>
      </w:r>
      <w:r w:rsidR="0021221F">
        <w:t xml:space="preserve"> </w:t>
      </w:r>
      <w:r w:rsidR="00382AC4">
        <w:t>[</w:t>
      </w:r>
      <w:r w:rsidR="0023384B">
        <w:t>L3SM</w:t>
      </w:r>
      <w:r w:rsidR="00382AC4">
        <w:t xml:space="preserve">-YANG] provides a L3VPN service delivery YANG model </w:t>
      </w:r>
      <w:r w:rsidR="00106FE4">
        <w:t>for PE-based VPNs</w:t>
      </w:r>
      <w:bookmarkEnd w:id="10"/>
      <w:r w:rsidR="00106FE4">
        <w:t xml:space="preserve">. </w:t>
      </w:r>
    </w:p>
    <w:p w14:paraId="63B103C1" w14:textId="387FAD2A" w:rsidR="006D497A" w:rsidRDefault="00215051" w:rsidP="006D497A">
      <w:pPr>
        <w:spacing w:after="0"/>
        <w:rPr>
          <w:ins w:id="11" w:author="Dhruv Dhody" w:date="2017-03-01T19:16:00Z"/>
        </w:rPr>
      </w:pPr>
      <w:r>
        <w:t xml:space="preserve">The YANG model on the </w:t>
      </w:r>
      <w:r w:rsidR="00F32AB2">
        <w:t xml:space="preserve">ACTN </w:t>
      </w:r>
      <w:r>
        <w:t xml:space="preserve">CMI is known as customer service model in [Service-YANG]. The YANG model developed in this document describes how operator’s </w:t>
      </w:r>
      <w:r w:rsidR="00D842E8">
        <w:t xml:space="preserve">end to end </w:t>
      </w:r>
      <w:r>
        <w:t xml:space="preserve">orchestrator interacts with the MDSC </w:t>
      </w:r>
      <w:r w:rsidR="00F32AB2">
        <w:t xml:space="preserve">so that the MDSC </w:t>
      </w:r>
      <w:r w:rsidR="00EE3881">
        <w:t xml:space="preserve">then </w:t>
      </w:r>
      <w:r w:rsidR="00F32AB2">
        <w:t xml:space="preserve">can coordinate the control and management of L3VPN MPLS </w:t>
      </w:r>
      <w:ins w:id="12" w:author="Dhruv Dhody" w:date="2017-03-01T19:13:00Z">
        <w:r w:rsidR="006D497A">
          <w:t xml:space="preserve">TE </w:t>
        </w:r>
      </w:ins>
      <w:r w:rsidR="00F32AB2">
        <w:t xml:space="preserve">tunnels </w:t>
      </w:r>
      <w:r w:rsidR="00EE3881">
        <w:t xml:space="preserve">that traverse </w:t>
      </w:r>
      <w:r w:rsidR="00F32AB2">
        <w:t>both IP/MPLS and Transport networks</w:t>
      </w:r>
      <w:r w:rsidR="003967AB">
        <w:t xml:space="preserve">. While IP Network Controller is responsible for   </w:t>
      </w:r>
      <w:r w:rsidR="00CC2FC1">
        <w:t>provision</w:t>
      </w:r>
      <w:r w:rsidR="003967AB">
        <w:t>ing</w:t>
      </w:r>
      <w:r w:rsidR="00CC2FC1">
        <w:t xml:space="preserve"> the VPN service on the PE nodes</w:t>
      </w:r>
      <w:r w:rsidR="003967AB">
        <w:t xml:space="preserve">, the MDSC can coordinate how to map the VPN services with TE tunnels. In some cases, under the confines of service policy, dynamic TE tunnel creation may need to be supported for the VPN service. This may occur when there are no suitable existing TE tunnels that can support VPN service requirements. </w:t>
      </w:r>
      <w:ins w:id="13" w:author="Dhruv Dhody" w:date="2017-03-01T19:14:00Z">
        <w:r w:rsidR="006D497A">
          <w:t xml:space="preserve">Or the operator would like to dynamically create and bind tunnels to the </w:t>
        </w:r>
      </w:ins>
      <w:ins w:id="14" w:author="Dhruv Dhody" w:date="2017-03-02T08:18:00Z">
        <w:r w:rsidR="00AC6A59">
          <w:t>VPN, which</w:t>
        </w:r>
      </w:ins>
      <w:ins w:id="15" w:author="Dhruv Dhody" w:date="2017-03-01T19:14:00Z">
        <w:r w:rsidR="006D497A">
          <w:t xml:space="preserve"> could not be shared for network slicing.</w:t>
        </w:r>
      </w:ins>
      <w:ins w:id="16" w:author="Dhruv Dhody" w:date="2017-03-01T19:15:00Z">
        <w:r w:rsidR="006D497A">
          <w:t xml:space="preserve"> </w:t>
        </w:r>
      </w:ins>
    </w:p>
    <w:p w14:paraId="628E631E" w14:textId="77777777" w:rsidR="006D497A" w:rsidRDefault="006D497A" w:rsidP="006D497A">
      <w:pPr>
        <w:spacing w:after="0"/>
        <w:rPr>
          <w:ins w:id="17" w:author="Dhruv Dhody" w:date="2017-03-01T19:16:00Z"/>
        </w:rPr>
      </w:pPr>
    </w:p>
    <w:p w14:paraId="0B7D53F0" w14:textId="4363FDA6" w:rsidR="006D497A" w:rsidRDefault="006D497A" w:rsidP="006D497A">
      <w:pPr>
        <w:spacing w:after="0"/>
        <w:rPr>
          <w:ins w:id="18" w:author="Dhruv Dhody" w:date="2017-03-01T19:16:00Z"/>
        </w:rPr>
      </w:pPr>
      <w:ins w:id="19" w:author="Dhruv Dhody" w:date="2017-03-01T19:16:00Z">
        <w:r>
          <w:t xml:space="preserve">To summarize there are two mode of operations – </w:t>
        </w:r>
      </w:ins>
    </w:p>
    <w:p w14:paraId="6E068FA9" w14:textId="77777777" w:rsidR="006D497A" w:rsidRDefault="006D497A" w:rsidP="006D497A">
      <w:pPr>
        <w:spacing w:after="0"/>
        <w:rPr>
          <w:ins w:id="20" w:author="Dhruv Dhody" w:date="2017-03-01T19:16:00Z"/>
        </w:rPr>
      </w:pPr>
    </w:p>
    <w:p w14:paraId="033D0DA4" w14:textId="4F831B45" w:rsidR="00251FBA" w:rsidRDefault="006D497A" w:rsidP="00251FBA">
      <w:pPr>
        <w:pStyle w:val="ListParagraph"/>
        <w:numPr>
          <w:ilvl w:val="0"/>
          <w:numId w:val="26"/>
        </w:numPr>
        <w:spacing w:after="0"/>
        <w:rPr>
          <w:ins w:id="21" w:author="Dhruv Dhody" w:date="2017-03-01T19:18:00Z"/>
        </w:rPr>
      </w:pPr>
      <w:ins w:id="22" w:author="Dhruv Dhody" w:date="2017-03-01T19:16:00Z">
        <w:r>
          <w:t>Tunnel/VN Binding</w:t>
        </w:r>
      </w:ins>
      <w:r w:rsidR="003967AB">
        <w:t xml:space="preserve"> </w:t>
      </w:r>
      <w:ins w:id="23" w:author="Dhruv Dhody" w:date="2017-03-01T19:16:00Z">
        <w:r>
          <w:t xml:space="preserve">– </w:t>
        </w:r>
      </w:ins>
      <w:ins w:id="24" w:author="Dhruv Dhody" w:date="2017-03-01T19:18:00Z">
        <w:r w:rsidR="00251FBA">
          <w:t xml:space="preserve">Customer could use the VPN service model [L3SM-Yang] to communicate to the network </w:t>
        </w:r>
      </w:ins>
      <w:ins w:id="25" w:author="Dhruv Dhody" w:date="2017-03-01T19:19:00Z">
        <w:r w:rsidR="00251FBA">
          <w:t xml:space="preserve">operator </w:t>
        </w:r>
      </w:ins>
      <w:ins w:id="26" w:author="Dhruv Dhody" w:date="2017-03-01T19:18:00Z">
        <w:r w:rsidR="00251FBA">
          <w:t>to deliver</w:t>
        </w:r>
      </w:ins>
    </w:p>
    <w:p w14:paraId="15456EDB" w14:textId="4E4930EF" w:rsidR="00434754" w:rsidRDefault="00251FBA" w:rsidP="00251FBA">
      <w:pPr>
        <w:pStyle w:val="ListParagraph"/>
        <w:spacing w:after="0"/>
        <w:ind w:left="792"/>
        <w:rPr>
          <w:ins w:id="27" w:author="Dhruv Dhody" w:date="2017-03-01T19:24:00Z"/>
        </w:rPr>
      </w:pPr>
      <w:proofErr w:type="gramStart"/>
      <w:ins w:id="28" w:author="Dhruv Dhody" w:date="2017-03-01T19:18:00Z">
        <w:r>
          <w:t>a</w:t>
        </w:r>
        <w:proofErr w:type="gramEnd"/>
        <w:r>
          <w:t xml:space="preserve"> </w:t>
        </w:r>
      </w:ins>
      <w:ins w:id="29" w:author="Dhruv Dhody" w:date="2017-03-01T19:19:00Z">
        <w:r>
          <w:t>L3</w:t>
        </w:r>
      </w:ins>
      <w:ins w:id="30" w:author="Dhruv Dhody" w:date="2017-03-01T19:18:00Z">
        <w:r>
          <w:t>VPN service.</w:t>
        </w:r>
      </w:ins>
      <w:ins w:id="31" w:author="Dhruv Dhody" w:date="2017-03-01T19:19:00Z">
        <w:r>
          <w:t xml:space="preserve"> Based on the </w:t>
        </w:r>
      </w:ins>
      <w:ins w:id="32" w:author="Dhruv Dhody" w:date="2017-03-01T19:20:00Z">
        <w:r>
          <w:t xml:space="preserve">sites, </w:t>
        </w:r>
      </w:ins>
      <w:proofErr w:type="spellStart"/>
      <w:ins w:id="33" w:author="Dhruv Dhody" w:date="2017-03-01T19:19:00Z">
        <w:r>
          <w:t>QoS</w:t>
        </w:r>
        <w:proofErr w:type="spellEnd"/>
        <w:r>
          <w:t xml:space="preserve"> parameters</w:t>
        </w:r>
      </w:ins>
      <w:ins w:id="34" w:author="Dhruv Dhody" w:date="2017-03-01T19:20:00Z">
        <w:r>
          <w:t>, VPN service topology,</w:t>
        </w:r>
      </w:ins>
      <w:ins w:id="35" w:author="Dhruv Dhody" w:date="2017-03-01T19:19:00Z">
        <w:r>
          <w:t xml:space="preserve"> the network operator could create a</w:t>
        </w:r>
      </w:ins>
      <w:ins w:id="36" w:author="Dhruv Dhody" w:date="2017-03-01T19:22:00Z">
        <w:r>
          <w:t>n</w:t>
        </w:r>
      </w:ins>
      <w:ins w:id="37" w:author="Dhruv Dhody" w:date="2017-03-01T19:19:00Z">
        <w:r>
          <w:t xml:space="preserve"> </w:t>
        </w:r>
      </w:ins>
      <w:ins w:id="38" w:author="Dhruv Dhody" w:date="2017-03-01T19:21:00Z">
        <w:r>
          <w:t xml:space="preserve">ACTN VN [ACTN-VN-YANG. Further the mapping yang model is used to </w:t>
        </w:r>
      </w:ins>
      <w:ins w:id="39" w:author="Dhruv Dhody" w:date="2017-03-01T19:29:00Z">
        <w:r w:rsidR="003F1434">
          <w:t xml:space="preserve">set this </w:t>
        </w:r>
      </w:ins>
      <w:ins w:id="40" w:author="Dhruv Dhody" w:date="2017-03-01T19:21:00Z">
        <w:r>
          <w:t>map</w:t>
        </w:r>
      </w:ins>
      <w:ins w:id="41" w:author="Dhruv Dhody" w:date="2017-03-01T19:30:00Z">
        <w:r w:rsidR="003F1434">
          <w:t xml:space="preserve">ping between </w:t>
        </w:r>
      </w:ins>
      <w:ins w:id="42" w:author="Dhruv Dhody" w:date="2017-03-01T19:22:00Z">
        <w:r>
          <w:t>the L3VPN service and the ACTN VN. Note that this could be done dynamically</w:t>
        </w:r>
      </w:ins>
      <w:ins w:id="43" w:author="Dhruv Dhody" w:date="2017-03-01T19:23:00Z">
        <w:r>
          <w:t>.</w:t>
        </w:r>
      </w:ins>
      <w:ins w:id="44" w:author="Dhruv Dhody" w:date="2017-03-01T19:24:00Z">
        <w:r>
          <w:t xml:space="preserve"> The VN (and TE tunnels) could be </w:t>
        </w:r>
        <w:proofErr w:type="spellStart"/>
        <w:r>
          <w:t>binded</w:t>
        </w:r>
        <w:proofErr w:type="spellEnd"/>
        <w:r>
          <w:t xml:space="preserve"> to the L3VPN</w:t>
        </w:r>
      </w:ins>
      <w:ins w:id="45" w:author="Dhruv Dhody" w:date="2017-03-01T19:22:00Z">
        <w:r>
          <w:t xml:space="preserve"> </w:t>
        </w:r>
      </w:ins>
      <w:ins w:id="46" w:author="Dhruv Dhody" w:date="2017-03-01T19:24:00Z">
        <w:r>
          <w:t xml:space="preserve">and not used for any other purpose. </w:t>
        </w:r>
      </w:ins>
      <w:ins w:id="47" w:author="Dhruv Dhody" w:date="2017-03-01T19:19:00Z">
        <w:r>
          <w:t xml:space="preserve"> </w:t>
        </w:r>
      </w:ins>
    </w:p>
    <w:p w14:paraId="53D1A239" w14:textId="77777777" w:rsidR="00251FBA" w:rsidRDefault="00251FBA" w:rsidP="00251FBA">
      <w:pPr>
        <w:pStyle w:val="ListParagraph"/>
        <w:spacing w:after="0"/>
        <w:ind w:left="792"/>
        <w:rPr>
          <w:ins w:id="48" w:author="Dhruv Dhody" w:date="2017-03-01T19:25:00Z"/>
        </w:rPr>
      </w:pPr>
    </w:p>
    <w:p w14:paraId="2C4942BE" w14:textId="77777777" w:rsidR="00251FBA" w:rsidRDefault="00251FBA" w:rsidP="00251FBA">
      <w:pPr>
        <w:pStyle w:val="ListParagraph"/>
        <w:spacing w:after="0"/>
        <w:ind w:left="792"/>
      </w:pPr>
    </w:p>
    <w:p w14:paraId="04FC8D83" w14:textId="7B00ABF7" w:rsidR="00251FBA" w:rsidRDefault="00251FBA" w:rsidP="00251FBA">
      <w:pPr>
        <w:pStyle w:val="ListParagraph"/>
        <w:numPr>
          <w:ilvl w:val="0"/>
          <w:numId w:val="26"/>
        </w:numPr>
        <w:spacing w:after="0"/>
        <w:rPr>
          <w:ins w:id="49" w:author="Dhruv Dhody" w:date="2017-03-01T19:28:00Z"/>
        </w:rPr>
      </w:pPr>
      <w:ins w:id="50" w:author="Dhruv Dhody" w:date="2017-03-01T19:25:00Z">
        <w:r>
          <w:lastRenderedPageBreak/>
          <w:t xml:space="preserve">Tunnel/VN Selection – Customer could request an L3VPN service </w:t>
        </w:r>
      </w:ins>
      <w:ins w:id="51" w:author="Dhruv Dhody" w:date="2017-03-01T19:26:00Z">
        <w:r>
          <w:t>[L3SM-Yang]</w:t>
        </w:r>
      </w:ins>
      <w:ins w:id="52" w:author="Dhruv Dhody" w:date="2017-03-01T19:27:00Z">
        <w:r>
          <w:t>, and with</w:t>
        </w:r>
        <w:r w:rsidRPr="00251FBA">
          <w:t xml:space="preserve"> </w:t>
        </w:r>
        <w:r>
          <w:t>this model as input</w:t>
        </w:r>
      </w:ins>
      <w:ins w:id="53" w:author="Dhruv Dhody" w:date="2017-03-01T19:28:00Z">
        <w:r>
          <w:t>, configure the different network elements to deliver the service. Each n</w:t>
        </w:r>
        <w:r w:rsidR="003F1434">
          <w:t xml:space="preserve">etwork element would </w:t>
        </w:r>
        <w:r>
          <w:t xml:space="preserve">select a tunnel </w:t>
        </w:r>
        <w:r w:rsidR="003F1434">
          <w:t xml:space="preserve">based on the configuration. </w:t>
        </w:r>
      </w:ins>
      <w:ins w:id="54" w:author="Dhruv Dhody" w:date="2017-03-01T19:29:00Z">
        <w:r w:rsidR="003F1434">
          <w:t xml:space="preserve">New tunnels (or VN) are not created for each VPN. Thus the tunnels can be shared across multiple VPN. </w:t>
        </w:r>
      </w:ins>
      <w:ins w:id="55" w:author="Dhruv Dhody" w:date="2017-03-01T19:30:00Z">
        <w:r w:rsidR="003F1434">
          <w:t>Further the mapping yang model is used to get the mapping between the L3VPN and the tunnels in use.</w:t>
        </w:r>
      </w:ins>
    </w:p>
    <w:p w14:paraId="024F8D26" w14:textId="77777777" w:rsidR="00251FBA" w:rsidRDefault="00251FBA" w:rsidP="00251FBA">
      <w:pPr>
        <w:pStyle w:val="ListParagraph"/>
        <w:spacing w:after="0"/>
        <w:ind w:left="792"/>
      </w:pPr>
    </w:p>
    <w:p w14:paraId="4D2123F8" w14:textId="7FABA36B" w:rsidR="00D16EDB" w:rsidRDefault="00434754" w:rsidP="00434754">
      <w:pPr>
        <w:spacing w:after="0"/>
      </w:pPr>
      <w:r>
        <w:t>The YANG model described in this document provides an ACTN TE-service mapping model that enables a seamless service mapping across L3VPN, ACTN VN and TE-tunnel model</w:t>
      </w:r>
      <w:r w:rsidR="005D73C0">
        <w:t>s</w:t>
      </w:r>
      <w:ins w:id="56" w:author="Dhruv Dhody" w:date="2017-03-02T08:53:00Z">
        <w:r w:rsidR="001B7463">
          <w:t xml:space="preserve"> at the controllers</w:t>
        </w:r>
      </w:ins>
      <w:r>
        <w:t xml:space="preserve">. </w:t>
      </w:r>
    </w:p>
    <w:p w14:paraId="0B6DCE58" w14:textId="77777777" w:rsidR="00D16EDB" w:rsidRDefault="00D16EDB" w:rsidP="00434754">
      <w:pPr>
        <w:spacing w:after="0"/>
      </w:pPr>
    </w:p>
    <w:p w14:paraId="0E91B301" w14:textId="77777777" w:rsidR="00D16EDB" w:rsidRDefault="00D16EDB" w:rsidP="00D16EDB">
      <w:pPr>
        <w:pStyle w:val="Heading1"/>
      </w:pPr>
      <w:bookmarkStart w:id="57" w:name="_Toc467267939"/>
      <w:r>
        <w:t>L3VPN Architecture in ACTN context</w:t>
      </w:r>
      <w:bookmarkEnd w:id="57"/>
    </w:p>
    <w:p w14:paraId="068CE736" w14:textId="77777777" w:rsidR="00F32AB2" w:rsidRDefault="00F32AB2" w:rsidP="00D16EDB">
      <w:r>
        <w:t xml:space="preserve">Figure 1 </w:t>
      </w:r>
      <w:r w:rsidR="00265169">
        <w:t xml:space="preserve">and 2 </w:t>
      </w:r>
      <w:r>
        <w:t xml:space="preserve">shows the architectural context of this document. </w:t>
      </w:r>
    </w:p>
    <w:p w14:paraId="668EBEC8" w14:textId="77777777" w:rsidR="00F32AB2" w:rsidRDefault="00F32AB2" w:rsidP="00215051">
      <w:pPr>
        <w:spacing w:after="0"/>
      </w:pPr>
    </w:p>
    <w:p w14:paraId="5BD731B8" w14:textId="77777777" w:rsidR="005D73C0" w:rsidRDefault="005D73C0" w:rsidP="00215051">
      <w:pPr>
        <w:spacing w:after="0"/>
      </w:pPr>
    </w:p>
    <w:p w14:paraId="73CE596A" w14:textId="77777777" w:rsidR="005D73C0" w:rsidRDefault="005D73C0" w:rsidP="00215051">
      <w:pPr>
        <w:spacing w:after="0"/>
      </w:pPr>
    </w:p>
    <w:p w14:paraId="0CA54218" w14:textId="77777777" w:rsidR="005D73C0" w:rsidRDefault="005D73C0" w:rsidP="00215051">
      <w:pPr>
        <w:spacing w:after="0"/>
      </w:pPr>
    </w:p>
    <w:p w14:paraId="160310EA" w14:textId="77777777" w:rsidR="005D73C0" w:rsidRDefault="005D73C0" w:rsidP="00215051">
      <w:pPr>
        <w:spacing w:after="0"/>
      </w:pPr>
    </w:p>
    <w:p w14:paraId="47C7ABDC" w14:textId="77777777" w:rsidR="005D73C0" w:rsidRDefault="005D73C0" w:rsidP="00215051">
      <w:pPr>
        <w:spacing w:after="0"/>
      </w:pPr>
    </w:p>
    <w:p w14:paraId="315A3738" w14:textId="77777777" w:rsidR="005D73C0" w:rsidRDefault="005D73C0" w:rsidP="00215051">
      <w:pPr>
        <w:spacing w:after="0"/>
      </w:pPr>
    </w:p>
    <w:p w14:paraId="660BBFC1" w14:textId="77777777" w:rsidR="005D73C0" w:rsidRDefault="005D73C0" w:rsidP="00215051">
      <w:pPr>
        <w:spacing w:after="0"/>
      </w:pPr>
    </w:p>
    <w:p w14:paraId="0D39F964" w14:textId="12CDA989" w:rsidR="00265169" w:rsidRPr="005D73C0" w:rsidRDefault="005D73C0" w:rsidP="005D73C0">
      <w:pPr>
        <w:spacing w:after="0"/>
        <w:jc w:val="center"/>
        <w:rPr>
          <w:sz w:val="20"/>
        </w:rPr>
      </w:pPr>
      <w:r>
        <w:rPr>
          <w:sz w:val="20"/>
        </w:rPr>
        <w:t xml:space="preserve">            </w:t>
      </w:r>
      <w:r w:rsidR="00265169" w:rsidRPr="005D73C0">
        <w:rPr>
          <w:sz w:val="20"/>
        </w:rPr>
        <w:t>| L3SM (+CMI)</w:t>
      </w:r>
    </w:p>
    <w:p w14:paraId="0421390A" w14:textId="75E18B17" w:rsidR="00265169" w:rsidRPr="005D73C0" w:rsidRDefault="008F68DA" w:rsidP="005D73C0">
      <w:pPr>
        <w:spacing w:after="0"/>
        <w:jc w:val="center"/>
        <w:rPr>
          <w:sz w:val="20"/>
        </w:rPr>
      </w:pPr>
      <w:r>
        <w:rPr>
          <w:sz w:val="20"/>
        </w:rPr>
        <w:t>V</w:t>
      </w:r>
    </w:p>
    <w:p w14:paraId="0995E198" w14:textId="68A1EEA2" w:rsidR="00265169" w:rsidRPr="005D73C0" w:rsidRDefault="005D73C0" w:rsidP="005D73C0">
      <w:pPr>
        <w:spacing w:after="0"/>
        <w:jc w:val="center"/>
        <w:rPr>
          <w:sz w:val="20"/>
        </w:rPr>
      </w:pPr>
      <w:r w:rsidRPr="005D73C0">
        <w:rPr>
          <w:sz w:val="20"/>
        </w:rPr>
        <w:t>+------+</w:t>
      </w:r>
    </w:p>
    <w:p w14:paraId="55FC3718" w14:textId="4448A76A" w:rsidR="00265169" w:rsidRPr="005D73C0" w:rsidRDefault="005D73C0" w:rsidP="005D73C0">
      <w:pPr>
        <w:spacing w:after="0"/>
        <w:jc w:val="center"/>
        <w:rPr>
          <w:sz w:val="20"/>
        </w:rPr>
      </w:pPr>
      <w:r w:rsidRPr="005D73C0">
        <w:rPr>
          <w:sz w:val="20"/>
        </w:rPr>
        <w:t xml:space="preserve">| </w:t>
      </w:r>
      <w:r w:rsidR="00265169" w:rsidRPr="005D73C0">
        <w:rPr>
          <w:sz w:val="20"/>
        </w:rPr>
        <w:t xml:space="preserve">MDSC </w:t>
      </w:r>
      <w:r w:rsidRPr="005D73C0">
        <w:rPr>
          <w:sz w:val="20"/>
        </w:rPr>
        <w:t>|</w:t>
      </w:r>
    </w:p>
    <w:p w14:paraId="47DA7A5F" w14:textId="324B737D" w:rsidR="00265169" w:rsidRPr="005D73C0" w:rsidRDefault="005D73C0" w:rsidP="005D73C0">
      <w:pPr>
        <w:spacing w:after="0"/>
        <w:jc w:val="center"/>
        <w:rPr>
          <w:sz w:val="20"/>
        </w:rPr>
      </w:pPr>
      <w:r w:rsidRPr="005D73C0">
        <w:rPr>
          <w:sz w:val="20"/>
        </w:rPr>
        <w:t>+------+</w:t>
      </w:r>
    </w:p>
    <w:p w14:paraId="23956282" w14:textId="33D0D9B3" w:rsidR="00265169" w:rsidRPr="005D73C0" w:rsidRDefault="00265169" w:rsidP="005D73C0">
      <w:pPr>
        <w:spacing w:after="0"/>
        <w:jc w:val="center"/>
        <w:rPr>
          <w:sz w:val="20"/>
        </w:rPr>
      </w:pPr>
      <w:r w:rsidRPr="005D73C0">
        <w:rPr>
          <w:sz w:val="20"/>
        </w:rPr>
        <w:t>|</w:t>
      </w:r>
    </w:p>
    <w:p w14:paraId="69A98149" w14:textId="139A3E0E" w:rsidR="008F68DA" w:rsidRDefault="008F68DA" w:rsidP="008F68DA">
      <w:pPr>
        <w:spacing w:after="0"/>
        <w:rPr>
          <w:sz w:val="20"/>
        </w:rPr>
      </w:pPr>
      <w:r>
        <w:rPr>
          <w:sz w:val="20"/>
        </w:rPr>
        <w:t xml:space="preserve">                         +</w:t>
      </w:r>
      <w:r w:rsidR="005D73C0">
        <w:rPr>
          <w:sz w:val="20"/>
        </w:rPr>
        <w:t>------------------------------</w:t>
      </w:r>
      <w:r>
        <w:rPr>
          <w:sz w:val="20"/>
        </w:rPr>
        <w:t>-+</w:t>
      </w:r>
    </w:p>
    <w:p w14:paraId="6000542D" w14:textId="1F4B690B" w:rsidR="008F68DA" w:rsidRDefault="008F68DA" w:rsidP="008F68DA">
      <w:pPr>
        <w:spacing w:after="0"/>
        <w:rPr>
          <w:sz w:val="20"/>
        </w:rPr>
      </w:pPr>
      <w:r>
        <w:rPr>
          <w:sz w:val="20"/>
        </w:rPr>
        <w:t xml:space="preserve">                         |                               |</w:t>
      </w:r>
    </w:p>
    <w:p w14:paraId="07AA3405" w14:textId="1637575F" w:rsidR="008F68DA" w:rsidRPr="005D73C0" w:rsidRDefault="008F68DA" w:rsidP="008F68DA">
      <w:pPr>
        <w:spacing w:after="0"/>
        <w:rPr>
          <w:sz w:val="20"/>
        </w:rPr>
      </w:pPr>
      <w:r>
        <w:rPr>
          <w:sz w:val="20"/>
        </w:rPr>
        <w:t xml:space="preserve">                         V                               </w:t>
      </w:r>
      <w:proofErr w:type="spellStart"/>
      <w:r>
        <w:rPr>
          <w:sz w:val="20"/>
        </w:rPr>
        <w:t>V</w:t>
      </w:r>
      <w:proofErr w:type="spellEnd"/>
    </w:p>
    <w:p w14:paraId="7A8C258A" w14:textId="4E672684" w:rsidR="00265169" w:rsidRPr="005D73C0" w:rsidRDefault="008F68DA" w:rsidP="008F68DA">
      <w:pPr>
        <w:spacing w:after="0"/>
        <w:ind w:left="0"/>
        <w:rPr>
          <w:sz w:val="20"/>
        </w:rPr>
      </w:pPr>
      <w:r>
        <w:rPr>
          <w:sz w:val="20"/>
        </w:rPr>
        <w:t xml:space="preserve">                          </w:t>
      </w:r>
      <w:r w:rsidR="005D73C0" w:rsidRPr="005D73C0">
        <w:rPr>
          <w:sz w:val="20"/>
        </w:rPr>
        <w:t>+------+</w:t>
      </w:r>
      <w:r w:rsidR="00265169" w:rsidRPr="005D73C0">
        <w:rPr>
          <w:sz w:val="20"/>
        </w:rPr>
        <w:t xml:space="preserve">                      </w:t>
      </w:r>
      <w:r w:rsidR="005D73C0" w:rsidRPr="005D73C0">
        <w:rPr>
          <w:sz w:val="20"/>
        </w:rPr>
        <w:t>+------+</w:t>
      </w:r>
    </w:p>
    <w:p w14:paraId="6D891764" w14:textId="5FF968A5" w:rsidR="00265169" w:rsidRPr="005D73C0" w:rsidRDefault="005D73C0" w:rsidP="005D73C0">
      <w:pPr>
        <w:spacing w:after="0"/>
        <w:jc w:val="center"/>
        <w:rPr>
          <w:sz w:val="20"/>
        </w:rPr>
      </w:pPr>
      <w:r w:rsidRPr="005D73C0">
        <w:rPr>
          <w:sz w:val="20"/>
        </w:rPr>
        <w:t>|</w:t>
      </w:r>
      <w:r w:rsidR="00265169" w:rsidRPr="005D73C0">
        <w:rPr>
          <w:sz w:val="20"/>
        </w:rPr>
        <w:t xml:space="preserve"> PNC1 </w:t>
      </w:r>
      <w:r w:rsidRPr="005D73C0">
        <w:rPr>
          <w:sz w:val="20"/>
        </w:rPr>
        <w:t>|</w:t>
      </w:r>
      <w:r w:rsidR="00265169" w:rsidRPr="005D73C0">
        <w:rPr>
          <w:sz w:val="20"/>
        </w:rPr>
        <w:t xml:space="preserve">                      </w:t>
      </w:r>
      <w:r w:rsidRPr="005D73C0">
        <w:rPr>
          <w:sz w:val="20"/>
        </w:rPr>
        <w:t>|</w:t>
      </w:r>
      <w:r w:rsidR="00265169" w:rsidRPr="005D73C0">
        <w:rPr>
          <w:sz w:val="20"/>
        </w:rPr>
        <w:t xml:space="preserve"> PNC2 </w:t>
      </w:r>
      <w:r w:rsidRPr="005D73C0">
        <w:rPr>
          <w:sz w:val="20"/>
        </w:rPr>
        <w:t>|</w:t>
      </w:r>
    </w:p>
    <w:p w14:paraId="3F5345B3" w14:textId="578D67B4" w:rsidR="00265169" w:rsidRPr="005D73C0" w:rsidRDefault="005D73C0" w:rsidP="005D73C0">
      <w:pPr>
        <w:spacing w:after="0"/>
        <w:jc w:val="center"/>
        <w:rPr>
          <w:sz w:val="20"/>
        </w:rPr>
      </w:pPr>
      <w:r w:rsidRPr="005D73C0">
        <w:rPr>
          <w:sz w:val="20"/>
        </w:rPr>
        <w:t>+------+</w:t>
      </w:r>
      <w:r w:rsidR="00265169" w:rsidRPr="005D73C0">
        <w:rPr>
          <w:sz w:val="20"/>
        </w:rPr>
        <w:t xml:space="preserve">                      </w:t>
      </w:r>
      <w:r w:rsidRPr="005D73C0">
        <w:rPr>
          <w:sz w:val="20"/>
        </w:rPr>
        <w:t>+------+</w:t>
      </w:r>
    </w:p>
    <w:p w14:paraId="78A5ACEE" w14:textId="77777777" w:rsidR="00265169" w:rsidRPr="005D73C0" w:rsidRDefault="00265169" w:rsidP="005D73C0">
      <w:pPr>
        <w:spacing w:after="0"/>
        <w:jc w:val="center"/>
        <w:rPr>
          <w:sz w:val="20"/>
        </w:rPr>
      </w:pPr>
    </w:p>
    <w:p w14:paraId="06E81C8D" w14:textId="4639E25B" w:rsidR="00265169" w:rsidRPr="005D73C0" w:rsidRDefault="00265169" w:rsidP="005D73C0">
      <w:pPr>
        <w:spacing w:after="0"/>
        <w:jc w:val="center"/>
        <w:rPr>
          <w:sz w:val="20"/>
        </w:rPr>
      </w:pPr>
      <w:r w:rsidRPr="005D73C0">
        <w:rPr>
          <w:sz w:val="20"/>
        </w:rPr>
        <w:t>CE                  !          !                    CE</w:t>
      </w:r>
    </w:p>
    <w:p w14:paraId="119C0AE4" w14:textId="35AD9480" w:rsidR="00265169" w:rsidRPr="005D73C0" w:rsidRDefault="00265169" w:rsidP="005D73C0">
      <w:pPr>
        <w:spacing w:after="0"/>
        <w:jc w:val="center"/>
        <w:rPr>
          <w:sz w:val="20"/>
        </w:rPr>
      </w:pPr>
      <w:r w:rsidRPr="005D73C0">
        <w:rPr>
          <w:sz w:val="20"/>
        </w:rPr>
        <w:t>\                 !          !                   /</w:t>
      </w:r>
    </w:p>
    <w:p w14:paraId="2A5A931D" w14:textId="5F26CB5D" w:rsidR="00265169" w:rsidRPr="005D73C0" w:rsidRDefault="00265169" w:rsidP="005D73C0">
      <w:pPr>
        <w:spacing w:after="0"/>
        <w:jc w:val="center"/>
        <w:rPr>
          <w:sz w:val="20"/>
        </w:rPr>
      </w:pPr>
      <w:r w:rsidRPr="005D73C0">
        <w:rPr>
          <w:sz w:val="20"/>
        </w:rPr>
        <w:t>A----B----C----ASBR1------ASBR2----D----E----F</w:t>
      </w:r>
    </w:p>
    <w:p w14:paraId="6FCA818B" w14:textId="6E5498F5" w:rsidR="00265169" w:rsidRPr="005D73C0" w:rsidRDefault="00265169" w:rsidP="005D73C0">
      <w:pPr>
        <w:spacing w:after="0"/>
        <w:jc w:val="center"/>
        <w:rPr>
          <w:sz w:val="20"/>
        </w:rPr>
      </w:pPr>
      <w:r w:rsidRPr="005D73C0">
        <w:rPr>
          <w:sz w:val="20"/>
        </w:rPr>
        <w:t>|    |    |     |          |       |    |    |</w:t>
      </w:r>
    </w:p>
    <w:p w14:paraId="46D8B2AC" w14:textId="3E7CD79B" w:rsidR="00265169" w:rsidRPr="005D73C0" w:rsidRDefault="00265169" w:rsidP="005D73C0">
      <w:pPr>
        <w:spacing w:after="0"/>
        <w:jc w:val="center"/>
        <w:rPr>
          <w:sz w:val="20"/>
        </w:rPr>
      </w:pPr>
      <w:r w:rsidRPr="005D73C0">
        <w:rPr>
          <w:sz w:val="20"/>
        </w:rPr>
        <w:t>|    |    |     |          |       |    |    |</w:t>
      </w:r>
    </w:p>
    <w:p w14:paraId="024B5006" w14:textId="56681EAA" w:rsidR="00265169" w:rsidRPr="005D73C0" w:rsidRDefault="00265169" w:rsidP="005D73C0">
      <w:pPr>
        <w:spacing w:after="0"/>
        <w:jc w:val="center"/>
        <w:rPr>
          <w:sz w:val="20"/>
        </w:rPr>
      </w:pPr>
      <w:r w:rsidRPr="005D73C0">
        <w:rPr>
          <w:sz w:val="20"/>
        </w:rPr>
        <w:t>G----H----I----ASBR3------ASBR4----J----K----L</w:t>
      </w:r>
    </w:p>
    <w:p w14:paraId="1E4999FF" w14:textId="736D32ED" w:rsidR="00265169" w:rsidRPr="005D73C0" w:rsidRDefault="00265169" w:rsidP="005D73C0">
      <w:pPr>
        <w:spacing w:after="0"/>
        <w:jc w:val="center"/>
        <w:rPr>
          <w:sz w:val="20"/>
        </w:rPr>
      </w:pPr>
      <w:r w:rsidRPr="005D73C0">
        <w:rPr>
          <w:sz w:val="20"/>
        </w:rPr>
        <w:t>/                 !          !                   \</w:t>
      </w:r>
    </w:p>
    <w:p w14:paraId="08A59EBD" w14:textId="3F479FC4" w:rsidR="00F32AB2" w:rsidRPr="005D73C0" w:rsidRDefault="00265169" w:rsidP="005D73C0">
      <w:pPr>
        <w:spacing w:after="0"/>
        <w:jc w:val="center"/>
        <w:rPr>
          <w:sz w:val="20"/>
        </w:rPr>
      </w:pPr>
      <w:r w:rsidRPr="005D73C0">
        <w:rPr>
          <w:sz w:val="20"/>
        </w:rPr>
        <w:t>CE       AS100      !          !       AS200        CE</w:t>
      </w:r>
    </w:p>
    <w:p w14:paraId="54C76DA2" w14:textId="77777777" w:rsidR="009042AF" w:rsidRPr="005D73C0" w:rsidRDefault="009042AF" w:rsidP="005D73C0">
      <w:pPr>
        <w:spacing w:after="0"/>
        <w:jc w:val="center"/>
        <w:rPr>
          <w:sz w:val="20"/>
        </w:rPr>
      </w:pPr>
    </w:p>
    <w:p w14:paraId="63731379" w14:textId="77777777" w:rsidR="005D73C0" w:rsidRDefault="005D73C0" w:rsidP="002651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rPr>
          <w:rFonts w:eastAsia="Times New Roman"/>
          <w:sz w:val="20"/>
          <w:szCs w:val="20"/>
        </w:rPr>
      </w:pPr>
    </w:p>
    <w:p w14:paraId="01C5C9CE" w14:textId="66D041C0" w:rsidR="00265169" w:rsidRDefault="00265169" w:rsidP="002651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pPr>
      <w:r>
        <w:rPr>
          <w:rFonts w:eastAsia="Times New Roman"/>
          <w:sz w:val="20"/>
          <w:szCs w:val="20"/>
        </w:rPr>
        <w:lastRenderedPageBreak/>
        <w:t>Figure 1</w:t>
      </w:r>
      <w:r w:rsidRPr="00600227">
        <w:rPr>
          <w:rFonts w:eastAsia="Times New Roman"/>
          <w:sz w:val="20"/>
          <w:szCs w:val="20"/>
        </w:rPr>
        <w:t xml:space="preserve">: </w:t>
      </w:r>
      <w:r>
        <w:rPr>
          <w:rFonts w:eastAsia="Times New Roman"/>
          <w:sz w:val="20"/>
          <w:szCs w:val="20"/>
        </w:rPr>
        <w:t xml:space="preserve">L3VPN Architecture </w:t>
      </w:r>
      <w:proofErr w:type="gramStart"/>
      <w:r w:rsidR="005D73C0">
        <w:rPr>
          <w:rFonts w:eastAsia="Times New Roman"/>
          <w:sz w:val="20"/>
          <w:szCs w:val="20"/>
        </w:rPr>
        <w:t>From</w:t>
      </w:r>
      <w:proofErr w:type="gramEnd"/>
      <w:r w:rsidR="005D73C0">
        <w:rPr>
          <w:rFonts w:eastAsia="Times New Roman"/>
          <w:sz w:val="20"/>
          <w:szCs w:val="20"/>
        </w:rPr>
        <w:t xml:space="preserve"> the IP Network Perspective</w:t>
      </w:r>
      <w:r>
        <w:rPr>
          <w:rFonts w:eastAsia="Times New Roman"/>
          <w:sz w:val="20"/>
          <w:szCs w:val="20"/>
        </w:rPr>
        <w:t xml:space="preserve"> (Multi Domain)</w:t>
      </w:r>
    </w:p>
    <w:p w14:paraId="1BDB912C" w14:textId="77777777" w:rsidR="009042AF" w:rsidRDefault="009042AF" w:rsidP="00215051">
      <w:pPr>
        <w:spacing w:after="0"/>
      </w:pPr>
    </w:p>
    <w:p w14:paraId="515CF457" w14:textId="77777777" w:rsidR="009042AF" w:rsidRDefault="009042AF" w:rsidP="00215051">
      <w:pPr>
        <w:spacing w:after="0"/>
      </w:pPr>
    </w:p>
    <w:p w14:paraId="761696A7" w14:textId="77777777" w:rsidR="009042AF" w:rsidRDefault="009042AF" w:rsidP="00215051">
      <w:pPr>
        <w:spacing w:after="0"/>
      </w:pPr>
    </w:p>
    <w:p w14:paraId="5B9E77D5" w14:textId="77777777" w:rsidR="00600227" w:rsidRPr="00600227" w:rsidRDefault="00B6604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p>
    <w:p w14:paraId="69680742" w14:textId="77777777" w:rsidR="00095BCF" w:rsidRDefault="00095BCF"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p>
    <w:p w14:paraId="56EB69DC" w14:textId="21396910" w:rsidR="00095BCF" w:rsidRDefault="00095BCF"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r w:rsidR="005D73C0">
        <w:rPr>
          <w:rFonts w:eastAsia="Times New Roman"/>
          <w:sz w:val="20"/>
          <w:szCs w:val="20"/>
        </w:rPr>
        <w:t xml:space="preserve">Service Orchestration Entity </w:t>
      </w:r>
    </w:p>
    <w:p w14:paraId="2048F291" w14:textId="77777777" w:rsidR="00095BCF" w:rsidRDefault="00095BCF"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 </w:t>
      </w:r>
      <w:r w:rsidR="00600227" w:rsidRPr="00600227">
        <w:rPr>
          <w:rFonts w:eastAsia="Times New Roman"/>
          <w:sz w:val="20"/>
          <w:szCs w:val="20"/>
        </w:rPr>
        <w:t xml:space="preserve">                        </w:t>
      </w:r>
      <w:r w:rsidR="00CE275A">
        <w:rPr>
          <w:rFonts w:eastAsia="Times New Roman"/>
          <w:sz w:val="20"/>
          <w:szCs w:val="20"/>
        </w:rPr>
        <w:t xml:space="preserve">    </w:t>
      </w:r>
    </w:p>
    <w:p w14:paraId="298E6FC1" w14:textId="77777777" w:rsidR="00095BCF" w:rsidRDefault="00095BCF"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proofErr w:type="gramStart"/>
      <w:r>
        <w:rPr>
          <w:rFonts w:eastAsia="Times New Roman"/>
          <w:sz w:val="20"/>
          <w:szCs w:val="20"/>
        </w:rPr>
        <w:t>|  L3VPN</w:t>
      </w:r>
      <w:proofErr w:type="gramEnd"/>
      <w:r>
        <w:rPr>
          <w:rFonts w:eastAsia="Times New Roman"/>
          <w:sz w:val="20"/>
          <w:szCs w:val="20"/>
        </w:rPr>
        <w:t xml:space="preserve"> Service Model </w:t>
      </w:r>
    </w:p>
    <w:p w14:paraId="5862191A" w14:textId="77777777" w:rsidR="00095BCF" w:rsidRDefault="00095BCF"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p>
    <w:p w14:paraId="4669DA0E" w14:textId="77777777" w:rsidR="00B66047" w:rsidRPr="00600227" w:rsidRDefault="00EE61E1"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r w:rsidR="00095BCF">
        <w:rPr>
          <w:rFonts w:eastAsia="Times New Roman"/>
          <w:sz w:val="20"/>
          <w:szCs w:val="20"/>
        </w:rPr>
        <w:t xml:space="preserve">                                     |</w:t>
      </w:r>
    </w:p>
    <w:p w14:paraId="65DF1C3B"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w:t>
      </w:r>
      <w:r w:rsidR="00B66047">
        <w:rPr>
          <w:rFonts w:eastAsia="Times New Roman"/>
          <w:sz w:val="20"/>
          <w:szCs w:val="20"/>
        </w:rPr>
        <w:t xml:space="preserve">                       </w:t>
      </w:r>
      <w:r w:rsidRPr="00600227">
        <w:rPr>
          <w:rFonts w:eastAsia="Times New Roman"/>
          <w:sz w:val="20"/>
          <w:szCs w:val="20"/>
        </w:rPr>
        <w:t xml:space="preserve"> </w:t>
      </w:r>
      <w:r w:rsidR="009A0469">
        <w:rPr>
          <w:rFonts w:eastAsia="Times New Roman"/>
          <w:sz w:val="20"/>
          <w:szCs w:val="20"/>
        </w:rPr>
        <w:t xml:space="preserve">  </w:t>
      </w:r>
      <w:r w:rsidR="00CE275A">
        <w:rPr>
          <w:rFonts w:eastAsia="Times New Roman"/>
          <w:sz w:val="20"/>
          <w:szCs w:val="20"/>
        </w:rPr>
        <w:t xml:space="preserve">  +</w:t>
      </w:r>
      <w:r w:rsidRPr="00600227">
        <w:rPr>
          <w:rFonts w:eastAsia="Times New Roman"/>
          <w:sz w:val="20"/>
          <w:szCs w:val="20"/>
        </w:rPr>
        <w:t>------------------</w:t>
      </w:r>
      <w:r w:rsidR="00CE275A">
        <w:rPr>
          <w:rFonts w:eastAsia="Times New Roman"/>
          <w:sz w:val="20"/>
          <w:szCs w:val="20"/>
        </w:rPr>
        <w:t>+</w:t>
      </w:r>
    </w:p>
    <w:p w14:paraId="3B4AF8C6"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w:t>
      </w:r>
      <w:r w:rsidR="00B66047">
        <w:rPr>
          <w:rFonts w:eastAsia="Times New Roman"/>
          <w:sz w:val="20"/>
          <w:szCs w:val="20"/>
        </w:rPr>
        <w:t xml:space="preserve">                    </w:t>
      </w:r>
      <w:r w:rsidR="009A0469">
        <w:rPr>
          <w:rFonts w:eastAsia="Times New Roman"/>
          <w:sz w:val="20"/>
          <w:szCs w:val="20"/>
        </w:rPr>
        <w:t xml:space="preserve">  </w:t>
      </w:r>
      <w:r w:rsidR="00B66047">
        <w:rPr>
          <w:rFonts w:eastAsia="Times New Roman"/>
          <w:sz w:val="20"/>
          <w:szCs w:val="20"/>
        </w:rPr>
        <w:t xml:space="preserve"> </w:t>
      </w:r>
      <w:r w:rsidRPr="00600227">
        <w:rPr>
          <w:rFonts w:eastAsia="Times New Roman"/>
          <w:sz w:val="20"/>
          <w:szCs w:val="20"/>
        </w:rPr>
        <w:t xml:space="preserve">  |     </w:t>
      </w:r>
      <w:r w:rsidR="000242D3">
        <w:rPr>
          <w:rFonts w:eastAsia="Times New Roman"/>
          <w:sz w:val="20"/>
          <w:szCs w:val="20"/>
        </w:rPr>
        <w:t xml:space="preserve">       </w:t>
      </w:r>
      <w:r w:rsidRPr="00600227">
        <w:rPr>
          <w:rFonts w:eastAsia="Times New Roman"/>
          <w:sz w:val="20"/>
          <w:szCs w:val="20"/>
        </w:rPr>
        <w:t xml:space="preserve">      |</w:t>
      </w:r>
    </w:p>
    <w:p w14:paraId="463688A4" w14:textId="77777777" w:rsidR="00B6604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w:t>
      </w:r>
      <w:r w:rsidR="00B66047">
        <w:rPr>
          <w:rFonts w:eastAsia="Times New Roman"/>
          <w:sz w:val="20"/>
          <w:szCs w:val="20"/>
        </w:rPr>
        <w:t xml:space="preserve">              </w:t>
      </w:r>
      <w:r w:rsidR="009A0469">
        <w:rPr>
          <w:rFonts w:eastAsia="Times New Roman"/>
          <w:sz w:val="20"/>
          <w:szCs w:val="20"/>
        </w:rPr>
        <w:t xml:space="preserve">  </w:t>
      </w:r>
      <w:r w:rsidR="00B66047">
        <w:rPr>
          <w:rFonts w:eastAsia="Times New Roman"/>
          <w:sz w:val="20"/>
          <w:szCs w:val="20"/>
        </w:rPr>
        <w:t xml:space="preserve">   |  </w:t>
      </w:r>
      <w:r w:rsidR="00832AE0">
        <w:rPr>
          <w:rFonts w:eastAsia="Times New Roman"/>
          <w:sz w:val="20"/>
          <w:szCs w:val="20"/>
        </w:rPr>
        <w:t xml:space="preserve"> </w:t>
      </w:r>
      <w:r w:rsidR="00DF1509">
        <w:rPr>
          <w:rFonts w:eastAsia="Times New Roman"/>
          <w:sz w:val="20"/>
          <w:szCs w:val="20"/>
        </w:rPr>
        <w:t xml:space="preserve">    MDSC       </w:t>
      </w:r>
      <w:r w:rsidR="00B66047">
        <w:rPr>
          <w:rFonts w:eastAsia="Times New Roman"/>
          <w:sz w:val="20"/>
          <w:szCs w:val="20"/>
        </w:rPr>
        <w:t>|</w:t>
      </w:r>
    </w:p>
    <w:p w14:paraId="3524C4B6" w14:textId="77777777" w:rsidR="00CC2FC1" w:rsidRDefault="00CC2FC1"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r>
        <w:rPr>
          <w:rFonts w:eastAsia="Times New Roman" w:hint="eastAsia"/>
          <w:sz w:val="20"/>
          <w:szCs w:val="20"/>
        </w:rPr>
        <w:t>|</w:t>
      </w:r>
      <w:r>
        <w:rPr>
          <w:rFonts w:eastAsia="Times New Roman"/>
          <w:sz w:val="20"/>
          <w:szCs w:val="20"/>
        </w:rPr>
        <w:t xml:space="preserve">      </w:t>
      </w:r>
      <w:r w:rsidR="00DF1509">
        <w:rPr>
          <w:rFonts w:eastAsia="Times New Roman"/>
          <w:sz w:val="20"/>
          <w:szCs w:val="20"/>
        </w:rPr>
        <w:t xml:space="preserve">            </w:t>
      </w:r>
      <w:r>
        <w:rPr>
          <w:rFonts w:eastAsia="Times New Roman"/>
          <w:sz w:val="20"/>
          <w:szCs w:val="20"/>
        </w:rPr>
        <w:t>|</w:t>
      </w:r>
    </w:p>
    <w:p w14:paraId="5E9B3862" w14:textId="77777777" w:rsidR="00600227" w:rsidRPr="00600227" w:rsidRDefault="00B6604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r w:rsidR="00600227" w:rsidRPr="00600227">
        <w:rPr>
          <w:rFonts w:eastAsia="Times New Roman"/>
          <w:sz w:val="20"/>
          <w:szCs w:val="20"/>
        </w:rPr>
        <w:t xml:space="preserve"> </w:t>
      </w:r>
      <w:r w:rsidR="009A0469">
        <w:rPr>
          <w:rFonts w:eastAsia="Times New Roman"/>
          <w:sz w:val="20"/>
          <w:szCs w:val="20"/>
        </w:rPr>
        <w:t xml:space="preserve">  </w:t>
      </w:r>
      <w:r w:rsidR="00600227" w:rsidRPr="00600227">
        <w:rPr>
          <w:rFonts w:eastAsia="Times New Roman"/>
          <w:sz w:val="20"/>
          <w:szCs w:val="20"/>
        </w:rPr>
        <w:t xml:space="preserve"> </w:t>
      </w:r>
      <w:r>
        <w:rPr>
          <w:rFonts w:eastAsia="Times New Roman"/>
          <w:sz w:val="20"/>
          <w:szCs w:val="20"/>
        </w:rPr>
        <w:t xml:space="preserve"> </w:t>
      </w:r>
      <w:r w:rsidR="00600227" w:rsidRPr="00600227">
        <w:rPr>
          <w:rFonts w:eastAsia="Times New Roman"/>
          <w:sz w:val="20"/>
          <w:szCs w:val="20"/>
        </w:rPr>
        <w:t xml:space="preserve"> |</w:t>
      </w:r>
      <w:r>
        <w:rPr>
          <w:rFonts w:eastAsia="Times New Roman"/>
          <w:sz w:val="20"/>
          <w:szCs w:val="20"/>
        </w:rPr>
        <w:t xml:space="preserve">      </w:t>
      </w:r>
      <w:r w:rsidR="00DF1509">
        <w:rPr>
          <w:rFonts w:eastAsia="Times New Roman"/>
          <w:sz w:val="20"/>
          <w:szCs w:val="20"/>
        </w:rPr>
        <w:t xml:space="preserve">      </w:t>
      </w:r>
      <w:r>
        <w:rPr>
          <w:rFonts w:eastAsia="Times New Roman"/>
          <w:sz w:val="20"/>
          <w:szCs w:val="20"/>
        </w:rPr>
        <w:t xml:space="preserve">      |</w:t>
      </w:r>
    </w:p>
    <w:p w14:paraId="03CEDF46"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w:t>
      </w:r>
      <w:r w:rsidR="00B66047">
        <w:rPr>
          <w:rFonts w:eastAsia="Times New Roman"/>
          <w:sz w:val="20"/>
          <w:szCs w:val="20"/>
        </w:rPr>
        <w:t xml:space="preserve">              </w:t>
      </w:r>
      <w:r w:rsidR="009A0469">
        <w:rPr>
          <w:rFonts w:eastAsia="Times New Roman"/>
          <w:sz w:val="20"/>
          <w:szCs w:val="20"/>
        </w:rPr>
        <w:t xml:space="preserve">  </w:t>
      </w:r>
      <w:r w:rsidR="00CE275A">
        <w:rPr>
          <w:rFonts w:eastAsia="Times New Roman"/>
          <w:sz w:val="20"/>
          <w:szCs w:val="20"/>
        </w:rPr>
        <w:t xml:space="preserve">  +</w:t>
      </w:r>
      <w:r w:rsidRPr="00600227">
        <w:rPr>
          <w:rFonts w:eastAsia="Times New Roman"/>
          <w:sz w:val="20"/>
          <w:szCs w:val="20"/>
        </w:rPr>
        <w:t>---------</w:t>
      </w:r>
      <w:r w:rsidR="00B66047">
        <w:rPr>
          <w:rFonts w:eastAsia="Times New Roman"/>
          <w:sz w:val="20"/>
          <w:szCs w:val="20"/>
        </w:rPr>
        <w:t>-------</w:t>
      </w:r>
      <w:r w:rsidR="00CE275A">
        <w:rPr>
          <w:rFonts w:eastAsia="Times New Roman"/>
          <w:sz w:val="20"/>
          <w:szCs w:val="20"/>
        </w:rPr>
        <w:t>--+</w:t>
      </w:r>
    </w:p>
    <w:p w14:paraId="32582179" w14:textId="77777777" w:rsidR="00426930" w:rsidRDefault="00CE275A"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              ||</w:t>
      </w:r>
      <w:r w:rsidR="00EE3881">
        <w:rPr>
          <w:rFonts w:eastAsia="Times New Roman"/>
          <w:sz w:val="20"/>
          <w:szCs w:val="20"/>
        </w:rPr>
        <w:t xml:space="preserve"> </w:t>
      </w:r>
    </w:p>
    <w:p w14:paraId="7A08FCC4" w14:textId="77777777" w:rsidR="00CE275A" w:rsidRDefault="00CE275A"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              ||</w:t>
      </w:r>
    </w:p>
    <w:p w14:paraId="45D5D4ED" w14:textId="77777777" w:rsidR="00600227" w:rsidRPr="00600227" w:rsidRDefault="00B6604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r w:rsidR="00CE275A">
        <w:rPr>
          <w:rFonts w:eastAsia="Times New Roman"/>
          <w:sz w:val="20"/>
          <w:szCs w:val="20"/>
        </w:rPr>
        <w:t xml:space="preserve">     +</w:t>
      </w:r>
      <w:r>
        <w:rPr>
          <w:rFonts w:eastAsia="Times New Roman"/>
          <w:sz w:val="20"/>
          <w:szCs w:val="20"/>
        </w:rPr>
        <w:t>--------------</w:t>
      </w:r>
      <w:r w:rsidR="00CE275A">
        <w:rPr>
          <w:rFonts w:eastAsia="Times New Roman"/>
          <w:sz w:val="20"/>
          <w:szCs w:val="20"/>
        </w:rPr>
        <w:t>+</w:t>
      </w:r>
      <w:r>
        <w:rPr>
          <w:rFonts w:eastAsia="Times New Roman"/>
          <w:sz w:val="20"/>
          <w:szCs w:val="20"/>
        </w:rPr>
        <w:t xml:space="preserve">     </w:t>
      </w:r>
      <w:r w:rsidR="00CE275A">
        <w:rPr>
          <w:rFonts w:eastAsia="Times New Roman"/>
          <w:sz w:val="20"/>
          <w:szCs w:val="20"/>
        </w:rPr>
        <w:t xml:space="preserve">   </w:t>
      </w:r>
      <w:r>
        <w:rPr>
          <w:rFonts w:eastAsia="Times New Roman"/>
          <w:sz w:val="20"/>
          <w:szCs w:val="20"/>
        </w:rPr>
        <w:t xml:space="preserve"> </w:t>
      </w:r>
      <w:r w:rsidR="00CE275A">
        <w:rPr>
          <w:rFonts w:eastAsia="Times New Roman"/>
          <w:sz w:val="20"/>
          <w:szCs w:val="20"/>
        </w:rPr>
        <w:t>+</w:t>
      </w:r>
      <w:r w:rsidR="00600227" w:rsidRPr="00600227">
        <w:rPr>
          <w:rFonts w:eastAsia="Times New Roman"/>
          <w:sz w:val="20"/>
          <w:szCs w:val="20"/>
        </w:rPr>
        <w:t>------------</w:t>
      </w:r>
      <w:r>
        <w:rPr>
          <w:rFonts w:eastAsia="Times New Roman"/>
          <w:sz w:val="20"/>
          <w:szCs w:val="20"/>
        </w:rPr>
        <w:t>----</w:t>
      </w:r>
      <w:r w:rsidR="00CE275A">
        <w:rPr>
          <w:rFonts w:eastAsia="Times New Roman"/>
          <w:sz w:val="20"/>
          <w:szCs w:val="20"/>
        </w:rPr>
        <w:t>+</w:t>
      </w:r>
    </w:p>
    <w:p w14:paraId="37566D54"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w:t>
      </w:r>
      <w:r w:rsidR="00B66047">
        <w:rPr>
          <w:rFonts w:eastAsia="Times New Roman"/>
          <w:sz w:val="20"/>
          <w:szCs w:val="20"/>
        </w:rPr>
        <w:t xml:space="preserve">         </w:t>
      </w:r>
      <w:r w:rsidR="00CE275A">
        <w:rPr>
          <w:rFonts w:eastAsia="Times New Roman"/>
          <w:sz w:val="20"/>
          <w:szCs w:val="20"/>
        </w:rPr>
        <w:t xml:space="preserve">  </w:t>
      </w:r>
      <w:r w:rsidR="00B66047">
        <w:rPr>
          <w:rFonts w:eastAsia="Times New Roman"/>
          <w:sz w:val="20"/>
          <w:szCs w:val="20"/>
        </w:rPr>
        <w:t xml:space="preserve">   </w:t>
      </w:r>
      <w:r w:rsidRPr="00600227">
        <w:rPr>
          <w:rFonts w:eastAsia="Times New Roman"/>
          <w:sz w:val="20"/>
          <w:szCs w:val="20"/>
        </w:rPr>
        <w:t xml:space="preserve"> </w:t>
      </w:r>
      <w:proofErr w:type="gramStart"/>
      <w:r w:rsidR="00B66047">
        <w:rPr>
          <w:rFonts w:eastAsia="Times New Roman"/>
          <w:sz w:val="20"/>
          <w:szCs w:val="20"/>
        </w:rPr>
        <w:t>|  IP</w:t>
      </w:r>
      <w:proofErr w:type="gramEnd"/>
      <w:r w:rsidR="00B66047">
        <w:rPr>
          <w:rFonts w:eastAsia="Times New Roman"/>
          <w:sz w:val="20"/>
          <w:szCs w:val="20"/>
        </w:rPr>
        <w:t xml:space="preserve"> Network  </w:t>
      </w:r>
      <w:r w:rsidRPr="00600227">
        <w:rPr>
          <w:rFonts w:eastAsia="Times New Roman"/>
          <w:sz w:val="20"/>
          <w:szCs w:val="20"/>
        </w:rPr>
        <w:t xml:space="preserve">|  </w:t>
      </w:r>
      <w:r w:rsidR="00B66047">
        <w:rPr>
          <w:rFonts w:eastAsia="Times New Roman"/>
          <w:sz w:val="20"/>
          <w:szCs w:val="20"/>
        </w:rPr>
        <w:t xml:space="preserve">    </w:t>
      </w:r>
      <w:r w:rsidR="00CE275A">
        <w:rPr>
          <w:rFonts w:eastAsia="Times New Roman"/>
          <w:sz w:val="20"/>
          <w:szCs w:val="20"/>
        </w:rPr>
        <w:t xml:space="preserve">  </w:t>
      </w:r>
      <w:r w:rsidR="00B66047">
        <w:rPr>
          <w:rFonts w:eastAsia="Times New Roman"/>
          <w:sz w:val="20"/>
          <w:szCs w:val="20"/>
        </w:rPr>
        <w:t xml:space="preserve"> | Transport Net. </w:t>
      </w:r>
      <w:r w:rsidRPr="00600227">
        <w:rPr>
          <w:rFonts w:eastAsia="Times New Roman"/>
          <w:sz w:val="20"/>
          <w:szCs w:val="20"/>
        </w:rPr>
        <w:t>|</w:t>
      </w:r>
    </w:p>
    <w:p w14:paraId="09ACF235"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w:t>
      </w:r>
      <w:r w:rsidR="00B66047">
        <w:rPr>
          <w:rFonts w:eastAsia="Times New Roman"/>
          <w:sz w:val="20"/>
          <w:szCs w:val="20"/>
        </w:rPr>
        <w:t xml:space="preserve">         </w:t>
      </w:r>
      <w:r w:rsidR="00CE275A">
        <w:rPr>
          <w:rFonts w:eastAsia="Times New Roman"/>
          <w:sz w:val="20"/>
          <w:szCs w:val="20"/>
        </w:rPr>
        <w:t xml:space="preserve">  </w:t>
      </w:r>
      <w:r w:rsidR="00B66047">
        <w:rPr>
          <w:rFonts w:eastAsia="Times New Roman"/>
          <w:sz w:val="20"/>
          <w:szCs w:val="20"/>
        </w:rPr>
        <w:t xml:space="preserve">   </w:t>
      </w:r>
      <w:proofErr w:type="gramStart"/>
      <w:r w:rsidRPr="00600227">
        <w:rPr>
          <w:rFonts w:eastAsia="Times New Roman"/>
          <w:sz w:val="20"/>
          <w:szCs w:val="20"/>
        </w:rPr>
        <w:t xml:space="preserve">| </w:t>
      </w:r>
      <w:r w:rsidR="00B66047">
        <w:rPr>
          <w:rFonts w:eastAsia="Times New Roman"/>
          <w:sz w:val="20"/>
          <w:szCs w:val="20"/>
        </w:rPr>
        <w:t xml:space="preserve"> </w:t>
      </w:r>
      <w:r w:rsidRPr="00600227">
        <w:rPr>
          <w:rFonts w:eastAsia="Times New Roman"/>
          <w:sz w:val="20"/>
          <w:szCs w:val="20"/>
        </w:rPr>
        <w:t>Controller</w:t>
      </w:r>
      <w:proofErr w:type="gramEnd"/>
      <w:r w:rsidRPr="00600227">
        <w:rPr>
          <w:rFonts w:eastAsia="Times New Roman"/>
          <w:sz w:val="20"/>
          <w:szCs w:val="20"/>
        </w:rPr>
        <w:t xml:space="preserve"> </w:t>
      </w:r>
      <w:r w:rsidR="00B66047">
        <w:rPr>
          <w:rFonts w:eastAsia="Times New Roman"/>
          <w:sz w:val="20"/>
          <w:szCs w:val="20"/>
        </w:rPr>
        <w:t xml:space="preserve"> </w:t>
      </w:r>
      <w:r w:rsidR="00D26B50">
        <w:rPr>
          <w:rFonts w:eastAsia="Times New Roman"/>
          <w:sz w:val="20"/>
          <w:szCs w:val="20"/>
        </w:rPr>
        <w:t>|....</w:t>
      </w:r>
      <w:r w:rsidR="00CE275A">
        <w:rPr>
          <w:rFonts w:eastAsia="Times New Roman"/>
          <w:sz w:val="20"/>
          <w:szCs w:val="20"/>
        </w:rPr>
        <w:t xml:space="preserve">    </w:t>
      </w:r>
      <w:r w:rsidR="00B66047">
        <w:rPr>
          <w:rFonts w:eastAsia="Times New Roman"/>
          <w:sz w:val="20"/>
          <w:szCs w:val="20"/>
        </w:rPr>
        <w:t xml:space="preserve"> </w:t>
      </w:r>
      <w:r w:rsidRPr="00600227">
        <w:rPr>
          <w:rFonts w:eastAsia="Times New Roman"/>
          <w:sz w:val="20"/>
          <w:szCs w:val="20"/>
        </w:rPr>
        <w:t xml:space="preserve">| </w:t>
      </w:r>
      <w:r w:rsidR="00B66047">
        <w:rPr>
          <w:rFonts w:eastAsia="Times New Roman"/>
          <w:sz w:val="20"/>
          <w:szCs w:val="20"/>
        </w:rPr>
        <w:t xml:space="preserve">   </w:t>
      </w:r>
      <w:r w:rsidRPr="00600227">
        <w:rPr>
          <w:rFonts w:eastAsia="Times New Roman"/>
          <w:sz w:val="20"/>
          <w:szCs w:val="20"/>
        </w:rPr>
        <w:t xml:space="preserve">Controller </w:t>
      </w:r>
      <w:r w:rsidR="00B66047">
        <w:rPr>
          <w:rFonts w:eastAsia="Times New Roman"/>
          <w:sz w:val="20"/>
          <w:szCs w:val="20"/>
        </w:rPr>
        <w:t xml:space="preserve"> </w:t>
      </w:r>
      <w:r w:rsidRPr="00600227">
        <w:rPr>
          <w:rFonts w:eastAsia="Times New Roman"/>
          <w:sz w:val="20"/>
          <w:szCs w:val="20"/>
        </w:rPr>
        <w:t>|</w:t>
      </w:r>
      <w:r w:rsidR="00D26B50">
        <w:rPr>
          <w:rFonts w:eastAsia="Times New Roman"/>
          <w:sz w:val="20"/>
          <w:szCs w:val="20"/>
        </w:rPr>
        <w:t>........</w:t>
      </w:r>
      <w:r w:rsidR="00CE275A">
        <w:rPr>
          <w:rFonts w:eastAsia="Times New Roman"/>
          <w:sz w:val="20"/>
          <w:szCs w:val="20"/>
        </w:rPr>
        <w:t>.</w:t>
      </w:r>
      <w:r w:rsidR="00D26B50">
        <w:rPr>
          <w:rFonts w:eastAsia="Times New Roman"/>
          <w:sz w:val="20"/>
          <w:szCs w:val="20"/>
        </w:rPr>
        <w:t>.....</w:t>
      </w:r>
      <w:r w:rsidR="00CE275A">
        <w:rPr>
          <w:rFonts w:eastAsia="Times New Roman"/>
          <w:sz w:val="20"/>
          <w:szCs w:val="20"/>
        </w:rPr>
        <w:t>.</w:t>
      </w:r>
      <w:r w:rsidR="00D26B50">
        <w:rPr>
          <w:rFonts w:eastAsia="Times New Roman"/>
          <w:sz w:val="20"/>
          <w:szCs w:val="20"/>
        </w:rPr>
        <w:t>.</w:t>
      </w:r>
    </w:p>
    <w:p w14:paraId="4AD481B1" w14:textId="77777777" w:rsidR="00600227" w:rsidRPr="00600227" w:rsidRDefault="00B6604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r w:rsidR="00CE275A">
        <w:rPr>
          <w:rFonts w:eastAsia="Times New Roman"/>
          <w:sz w:val="20"/>
          <w:szCs w:val="20"/>
        </w:rPr>
        <w:t xml:space="preserve">  </w:t>
      </w:r>
      <w:r>
        <w:rPr>
          <w:rFonts w:eastAsia="Times New Roman"/>
          <w:sz w:val="20"/>
          <w:szCs w:val="20"/>
        </w:rPr>
        <w:t xml:space="preserve">   </w:t>
      </w:r>
      <w:r w:rsidR="00600227" w:rsidRPr="00600227">
        <w:rPr>
          <w:rFonts w:eastAsia="Times New Roman"/>
          <w:sz w:val="20"/>
          <w:szCs w:val="20"/>
        </w:rPr>
        <w:t xml:space="preserve">|   </w:t>
      </w:r>
      <w:r>
        <w:rPr>
          <w:rFonts w:eastAsia="Times New Roman"/>
          <w:sz w:val="20"/>
          <w:szCs w:val="20"/>
        </w:rPr>
        <w:t xml:space="preserve">(IP PNC)   </w:t>
      </w:r>
      <w:r w:rsidR="00600227" w:rsidRPr="00600227">
        <w:rPr>
          <w:rFonts w:eastAsia="Times New Roman"/>
          <w:sz w:val="20"/>
          <w:szCs w:val="20"/>
        </w:rPr>
        <w:t xml:space="preserve">|  </w:t>
      </w:r>
      <w:r w:rsidR="00D26B50">
        <w:rPr>
          <w:rFonts w:eastAsia="Times New Roman"/>
          <w:sz w:val="20"/>
          <w:szCs w:val="20"/>
        </w:rPr>
        <w:t xml:space="preserve"> .</w:t>
      </w:r>
      <w:r>
        <w:rPr>
          <w:rFonts w:eastAsia="Times New Roman"/>
          <w:sz w:val="20"/>
          <w:szCs w:val="20"/>
        </w:rPr>
        <w:t xml:space="preserve">   </w:t>
      </w:r>
      <w:r w:rsidR="00CE275A">
        <w:rPr>
          <w:rFonts w:eastAsia="Times New Roman"/>
          <w:sz w:val="20"/>
          <w:szCs w:val="20"/>
        </w:rPr>
        <w:t xml:space="preserve"> </w:t>
      </w:r>
      <w:r>
        <w:rPr>
          <w:rFonts w:eastAsia="Times New Roman"/>
          <w:sz w:val="20"/>
          <w:szCs w:val="20"/>
        </w:rPr>
        <w:t xml:space="preserve"> </w:t>
      </w:r>
      <w:proofErr w:type="gramStart"/>
      <w:r>
        <w:rPr>
          <w:rFonts w:eastAsia="Times New Roman"/>
          <w:sz w:val="20"/>
          <w:szCs w:val="20"/>
        </w:rPr>
        <w:t>|(</w:t>
      </w:r>
      <w:proofErr w:type="gramEnd"/>
      <w:r>
        <w:rPr>
          <w:rFonts w:eastAsia="Times New Roman"/>
          <w:sz w:val="20"/>
          <w:szCs w:val="20"/>
        </w:rPr>
        <w:t xml:space="preserve">Transport PNC) </w:t>
      </w:r>
      <w:r w:rsidR="00600227" w:rsidRPr="00600227">
        <w:rPr>
          <w:rFonts w:eastAsia="Times New Roman"/>
          <w:sz w:val="20"/>
          <w:szCs w:val="20"/>
        </w:rPr>
        <w:t>|</w:t>
      </w:r>
      <w:r w:rsidR="00D26B50">
        <w:rPr>
          <w:rFonts w:eastAsia="Times New Roman"/>
          <w:sz w:val="20"/>
          <w:szCs w:val="20"/>
        </w:rPr>
        <w:t xml:space="preserve">         </w:t>
      </w:r>
      <w:r w:rsidR="00CE275A">
        <w:rPr>
          <w:rFonts w:eastAsia="Times New Roman"/>
          <w:sz w:val="20"/>
          <w:szCs w:val="20"/>
        </w:rPr>
        <w:t xml:space="preserve"> </w:t>
      </w:r>
      <w:r w:rsidR="00D26B50">
        <w:rPr>
          <w:rFonts w:eastAsia="Times New Roman"/>
          <w:sz w:val="20"/>
          <w:szCs w:val="20"/>
        </w:rPr>
        <w:t xml:space="preserve">    </w:t>
      </w:r>
      <w:r w:rsidR="00CE275A">
        <w:rPr>
          <w:rFonts w:eastAsia="Times New Roman"/>
          <w:sz w:val="20"/>
          <w:szCs w:val="20"/>
        </w:rPr>
        <w:t xml:space="preserve"> </w:t>
      </w:r>
      <w:r w:rsidR="00D26B50">
        <w:rPr>
          <w:rFonts w:eastAsia="Times New Roman"/>
          <w:sz w:val="20"/>
          <w:szCs w:val="20"/>
        </w:rPr>
        <w:t>.</w:t>
      </w:r>
    </w:p>
    <w:p w14:paraId="5580441B" w14:textId="77777777" w:rsidR="00D26B50" w:rsidRDefault="00B66047" w:rsidP="00D26B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r w:rsidR="00CE275A">
        <w:rPr>
          <w:rFonts w:eastAsia="Times New Roman"/>
          <w:sz w:val="20"/>
          <w:szCs w:val="20"/>
        </w:rPr>
        <w:t xml:space="preserve">    +</w:t>
      </w:r>
      <w:r>
        <w:rPr>
          <w:rFonts w:eastAsia="Times New Roman"/>
          <w:sz w:val="20"/>
          <w:szCs w:val="20"/>
        </w:rPr>
        <w:t>--------------</w:t>
      </w:r>
      <w:r w:rsidR="00CE275A">
        <w:rPr>
          <w:rFonts w:eastAsia="Times New Roman"/>
          <w:sz w:val="20"/>
          <w:szCs w:val="20"/>
        </w:rPr>
        <w:t>+</w:t>
      </w:r>
      <w:r w:rsidR="00600227" w:rsidRPr="00600227">
        <w:rPr>
          <w:rFonts w:eastAsia="Times New Roman"/>
          <w:sz w:val="20"/>
          <w:szCs w:val="20"/>
        </w:rPr>
        <w:t xml:space="preserve">  </w:t>
      </w:r>
      <w:r w:rsidR="00D26B50">
        <w:rPr>
          <w:rFonts w:eastAsia="Times New Roman"/>
          <w:sz w:val="20"/>
          <w:szCs w:val="20"/>
        </w:rPr>
        <w:t xml:space="preserve"> .</w:t>
      </w:r>
      <w:r>
        <w:rPr>
          <w:rFonts w:eastAsia="Times New Roman"/>
          <w:sz w:val="20"/>
          <w:szCs w:val="20"/>
        </w:rPr>
        <w:t xml:space="preserve">    </w:t>
      </w:r>
      <w:r w:rsidR="00CE275A">
        <w:rPr>
          <w:rFonts w:eastAsia="Times New Roman"/>
          <w:sz w:val="20"/>
          <w:szCs w:val="20"/>
        </w:rPr>
        <w:t xml:space="preserve"> +</w:t>
      </w:r>
      <w:r>
        <w:rPr>
          <w:rFonts w:eastAsia="Times New Roman"/>
          <w:sz w:val="20"/>
          <w:szCs w:val="20"/>
        </w:rPr>
        <w:t>-</w:t>
      </w:r>
      <w:r w:rsidR="00600227" w:rsidRPr="00600227">
        <w:rPr>
          <w:rFonts w:eastAsia="Times New Roman"/>
          <w:sz w:val="20"/>
          <w:szCs w:val="20"/>
        </w:rPr>
        <w:t>------------</w:t>
      </w:r>
      <w:r>
        <w:rPr>
          <w:rFonts w:eastAsia="Times New Roman"/>
          <w:sz w:val="20"/>
          <w:szCs w:val="20"/>
        </w:rPr>
        <w:t>---</w:t>
      </w:r>
      <w:r w:rsidR="00CE275A">
        <w:rPr>
          <w:rFonts w:eastAsia="Times New Roman"/>
          <w:sz w:val="20"/>
          <w:szCs w:val="20"/>
        </w:rPr>
        <w:t>+</w:t>
      </w:r>
      <w:r w:rsidR="00D26B50">
        <w:rPr>
          <w:rFonts w:eastAsia="Times New Roman"/>
          <w:sz w:val="20"/>
          <w:szCs w:val="20"/>
        </w:rPr>
        <w:t xml:space="preserve">         </w:t>
      </w:r>
      <w:r w:rsidR="00CE275A">
        <w:rPr>
          <w:rFonts w:eastAsia="Times New Roman"/>
          <w:sz w:val="20"/>
          <w:szCs w:val="20"/>
        </w:rPr>
        <w:t xml:space="preserve"> </w:t>
      </w:r>
      <w:r w:rsidR="00D26B50">
        <w:rPr>
          <w:rFonts w:eastAsia="Times New Roman"/>
          <w:sz w:val="20"/>
          <w:szCs w:val="20"/>
        </w:rPr>
        <w:t xml:space="preserve">    </w:t>
      </w:r>
      <w:r w:rsidR="00CE275A">
        <w:rPr>
          <w:rFonts w:eastAsia="Times New Roman"/>
          <w:sz w:val="20"/>
          <w:szCs w:val="20"/>
        </w:rPr>
        <w:t xml:space="preserve"> </w:t>
      </w:r>
      <w:r w:rsidR="00D26B50">
        <w:rPr>
          <w:rFonts w:eastAsia="Times New Roman"/>
          <w:sz w:val="20"/>
          <w:szCs w:val="20"/>
        </w:rPr>
        <w:t>.</w:t>
      </w:r>
    </w:p>
    <w:p w14:paraId="34C1B3B9" w14:textId="77777777" w:rsidR="00D26B50" w:rsidRDefault="00D26B50" w:rsidP="00D26B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r w:rsidR="00CE275A">
        <w:rPr>
          <w:rFonts w:eastAsia="Times New Roman"/>
          <w:sz w:val="20"/>
          <w:szCs w:val="20"/>
        </w:rPr>
        <w:t xml:space="preserve">  </w:t>
      </w:r>
      <w:r>
        <w:rPr>
          <w:rFonts w:eastAsia="Times New Roman"/>
          <w:sz w:val="20"/>
          <w:szCs w:val="20"/>
        </w:rPr>
        <w:t xml:space="preserve">  .      </w:t>
      </w:r>
      <w:r w:rsidR="00CE275A">
        <w:rPr>
          <w:rFonts w:eastAsia="Times New Roman"/>
          <w:sz w:val="20"/>
          <w:szCs w:val="20"/>
        </w:rPr>
        <w:t xml:space="preserve"> </w:t>
      </w:r>
      <w:r w:rsidR="00EE3881">
        <w:rPr>
          <w:rFonts w:eastAsia="Times New Roman"/>
          <w:sz w:val="20"/>
          <w:szCs w:val="20"/>
        </w:rPr>
        <w:t xml:space="preserve">                 </w:t>
      </w:r>
      <w:r w:rsidR="00426930">
        <w:rPr>
          <w:rFonts w:eastAsia="Times New Roman"/>
          <w:sz w:val="20"/>
          <w:szCs w:val="20"/>
        </w:rPr>
        <w:t xml:space="preserve">            </w:t>
      </w:r>
      <w:r w:rsidR="00EE3881">
        <w:rPr>
          <w:rFonts w:eastAsia="Times New Roman"/>
          <w:sz w:val="20"/>
          <w:szCs w:val="20"/>
        </w:rPr>
        <w:t xml:space="preserve">  </w:t>
      </w:r>
      <w:r>
        <w:rPr>
          <w:rFonts w:eastAsia="Times New Roman"/>
          <w:sz w:val="20"/>
          <w:szCs w:val="20"/>
        </w:rPr>
        <w:t>.</w:t>
      </w:r>
    </w:p>
    <w:p w14:paraId="061899FA" w14:textId="77777777" w:rsidR="00EE3881" w:rsidRDefault="00EE3881" w:rsidP="00D26B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                                      .</w:t>
      </w:r>
    </w:p>
    <w:p w14:paraId="78D7B028" w14:textId="77777777" w:rsidR="008D2D16" w:rsidRPr="008D2D16" w:rsidRDefault="008D2D16"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D2D16">
        <w:rPr>
          <w:rFonts w:eastAsia="Times New Roman"/>
          <w:sz w:val="20"/>
          <w:szCs w:val="20"/>
        </w:rPr>
        <w:t xml:space="preserve">    </w:t>
      </w:r>
      <w:r w:rsidR="000242D3">
        <w:rPr>
          <w:rFonts w:eastAsia="Times New Roman"/>
          <w:sz w:val="20"/>
          <w:szCs w:val="20"/>
        </w:rPr>
        <w:t xml:space="preserve">           </w:t>
      </w:r>
      <w:r w:rsidRPr="008D2D16">
        <w:rPr>
          <w:rFonts w:eastAsia="Times New Roman"/>
          <w:sz w:val="20"/>
          <w:szCs w:val="20"/>
        </w:rPr>
        <w:t xml:space="preserve">  +------------------------------------+  </w:t>
      </w:r>
      <w:r w:rsidR="000242D3">
        <w:rPr>
          <w:rFonts w:eastAsia="Times New Roman"/>
          <w:sz w:val="20"/>
          <w:szCs w:val="20"/>
        </w:rPr>
        <w:t xml:space="preserve">           </w:t>
      </w:r>
      <w:r w:rsidR="00D26B50">
        <w:rPr>
          <w:rFonts w:eastAsia="Times New Roman"/>
          <w:sz w:val="20"/>
          <w:szCs w:val="20"/>
        </w:rPr>
        <w:t xml:space="preserve">         .</w:t>
      </w:r>
    </w:p>
    <w:p w14:paraId="058DF269" w14:textId="77777777" w:rsidR="008D2D16" w:rsidRPr="008D2D16" w:rsidRDefault="008D2D16"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D2D16">
        <w:rPr>
          <w:rFonts w:eastAsia="Times New Roman"/>
          <w:sz w:val="20"/>
          <w:szCs w:val="20"/>
        </w:rPr>
        <w:t xml:space="preserve">    </w:t>
      </w:r>
      <w:r w:rsidR="000242D3">
        <w:rPr>
          <w:rFonts w:eastAsia="Times New Roman"/>
          <w:sz w:val="20"/>
          <w:szCs w:val="20"/>
        </w:rPr>
        <w:t xml:space="preserve">           </w:t>
      </w:r>
      <w:r w:rsidRPr="008D2D16">
        <w:rPr>
          <w:rFonts w:eastAsia="Times New Roman"/>
          <w:sz w:val="20"/>
          <w:szCs w:val="20"/>
        </w:rPr>
        <w:t xml:space="preserve">  |                                    |  </w:t>
      </w:r>
      <w:r w:rsidR="000242D3">
        <w:rPr>
          <w:rFonts w:eastAsia="Times New Roman"/>
          <w:sz w:val="20"/>
          <w:szCs w:val="20"/>
        </w:rPr>
        <w:t xml:space="preserve">            </w:t>
      </w:r>
      <w:r w:rsidR="00D26B50">
        <w:rPr>
          <w:rFonts w:eastAsia="Times New Roman"/>
          <w:sz w:val="20"/>
          <w:szCs w:val="20"/>
        </w:rPr>
        <w:t xml:space="preserve">        .</w:t>
      </w:r>
    </w:p>
    <w:p w14:paraId="31994DA2" w14:textId="77777777" w:rsidR="008D2D16" w:rsidRPr="008D2D16" w:rsidRDefault="00EB127E"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r w:rsidR="000242D3">
        <w:rPr>
          <w:rFonts w:eastAsia="Times New Roman"/>
          <w:sz w:val="20"/>
          <w:szCs w:val="20"/>
        </w:rPr>
        <w:t xml:space="preserve">            </w:t>
      </w:r>
      <w:r w:rsidR="008D2D16">
        <w:rPr>
          <w:rFonts w:eastAsia="Times New Roman"/>
          <w:sz w:val="20"/>
          <w:szCs w:val="20"/>
        </w:rPr>
        <w:t xml:space="preserve"> |                             </w:t>
      </w:r>
      <w:r>
        <w:rPr>
          <w:rFonts w:eastAsia="Times New Roman"/>
          <w:sz w:val="20"/>
          <w:szCs w:val="20"/>
        </w:rPr>
        <w:t xml:space="preserve">       |  </w:t>
      </w:r>
      <w:r w:rsidR="000242D3">
        <w:rPr>
          <w:rFonts w:eastAsia="Times New Roman"/>
          <w:sz w:val="20"/>
          <w:szCs w:val="20"/>
        </w:rPr>
        <w:t xml:space="preserve">           </w:t>
      </w:r>
      <w:r>
        <w:rPr>
          <w:rFonts w:eastAsia="Times New Roman"/>
          <w:sz w:val="20"/>
          <w:szCs w:val="20"/>
        </w:rPr>
        <w:t xml:space="preserve"> </w:t>
      </w:r>
      <w:r w:rsidR="00D26B50">
        <w:rPr>
          <w:rFonts w:eastAsia="Times New Roman"/>
          <w:sz w:val="20"/>
          <w:szCs w:val="20"/>
        </w:rPr>
        <w:t xml:space="preserve">        .</w:t>
      </w:r>
    </w:p>
    <w:p w14:paraId="61440F20" w14:textId="77777777" w:rsidR="008D2D16" w:rsidRPr="008D2D16" w:rsidRDefault="008D2D16"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D2D16">
        <w:rPr>
          <w:rFonts w:eastAsia="Times New Roman"/>
          <w:sz w:val="20"/>
          <w:szCs w:val="20"/>
        </w:rPr>
        <w:t>+------+</w:t>
      </w:r>
      <w:r w:rsidR="000242D3">
        <w:rPr>
          <w:rFonts w:eastAsia="Times New Roman"/>
          <w:sz w:val="20"/>
          <w:szCs w:val="20"/>
        </w:rPr>
        <w:t xml:space="preserve">        </w:t>
      </w:r>
      <w:r>
        <w:rPr>
          <w:rFonts w:eastAsia="Times New Roman"/>
          <w:sz w:val="20"/>
          <w:szCs w:val="20"/>
        </w:rPr>
        <w:t xml:space="preserve"> |                              </w:t>
      </w:r>
      <w:r w:rsidR="00EB127E">
        <w:rPr>
          <w:rFonts w:eastAsia="Times New Roman"/>
          <w:sz w:val="20"/>
          <w:szCs w:val="20"/>
        </w:rPr>
        <w:t xml:space="preserve">    +------+ </w:t>
      </w:r>
      <w:r w:rsidRPr="008D2D16">
        <w:rPr>
          <w:rFonts w:eastAsia="Times New Roman"/>
          <w:sz w:val="20"/>
          <w:szCs w:val="20"/>
        </w:rPr>
        <w:t xml:space="preserve"> </w:t>
      </w:r>
      <w:r w:rsidR="000242D3">
        <w:rPr>
          <w:rFonts w:eastAsia="Times New Roman"/>
          <w:sz w:val="20"/>
          <w:szCs w:val="20"/>
        </w:rPr>
        <w:t xml:space="preserve">  </w:t>
      </w:r>
      <w:r w:rsidR="00EB127E">
        <w:rPr>
          <w:rFonts w:eastAsia="Times New Roman"/>
          <w:sz w:val="20"/>
          <w:szCs w:val="20"/>
        </w:rPr>
        <w:t>+------+</w:t>
      </w:r>
      <w:r w:rsidR="00D26B50">
        <w:rPr>
          <w:rFonts w:eastAsia="Times New Roman"/>
          <w:sz w:val="20"/>
          <w:szCs w:val="20"/>
        </w:rPr>
        <w:t xml:space="preserve">     .</w:t>
      </w:r>
    </w:p>
    <w:p w14:paraId="0B051F36" w14:textId="77777777" w:rsidR="008D2D16" w:rsidRPr="008D2D16" w:rsidRDefault="008D2D16"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D2D16">
        <w:rPr>
          <w:rFonts w:eastAsia="Times New Roman"/>
          <w:sz w:val="20"/>
          <w:szCs w:val="20"/>
        </w:rPr>
        <w:t xml:space="preserve">| </w:t>
      </w:r>
      <w:r w:rsidR="00CA3602">
        <w:rPr>
          <w:rFonts w:eastAsia="Times New Roman"/>
          <w:sz w:val="20"/>
          <w:szCs w:val="20"/>
        </w:rPr>
        <w:t>CE 1</w:t>
      </w:r>
      <w:r w:rsidRPr="008D2D16">
        <w:rPr>
          <w:rFonts w:eastAsia="Times New Roman"/>
          <w:sz w:val="20"/>
          <w:szCs w:val="20"/>
        </w:rPr>
        <w:t xml:space="preserve"> | </w:t>
      </w:r>
      <w:r w:rsidR="000242D3">
        <w:rPr>
          <w:rFonts w:eastAsia="Times New Roman"/>
          <w:sz w:val="20"/>
          <w:szCs w:val="20"/>
        </w:rPr>
        <w:t xml:space="preserve">       </w:t>
      </w:r>
      <w:r>
        <w:rPr>
          <w:rFonts w:eastAsia="Times New Roman"/>
          <w:sz w:val="20"/>
          <w:szCs w:val="20"/>
        </w:rPr>
        <w:t xml:space="preserve"> |                             </w:t>
      </w:r>
      <w:r w:rsidR="00D26B50">
        <w:rPr>
          <w:rFonts w:eastAsia="Times New Roman"/>
          <w:sz w:val="20"/>
          <w:szCs w:val="20"/>
        </w:rPr>
        <w:t xml:space="preserve"> </w:t>
      </w:r>
      <w:r w:rsidR="009A0469">
        <w:rPr>
          <w:rFonts w:eastAsia="Times New Roman"/>
          <w:sz w:val="20"/>
          <w:szCs w:val="20"/>
        </w:rPr>
        <w:t xml:space="preserve"> </w:t>
      </w:r>
      <w:r w:rsidR="00D26B50">
        <w:rPr>
          <w:rFonts w:eastAsia="Times New Roman"/>
          <w:sz w:val="20"/>
          <w:szCs w:val="20"/>
        </w:rPr>
        <w:t>---</w:t>
      </w:r>
      <w:proofErr w:type="gramStart"/>
      <w:r w:rsidR="00EB127E">
        <w:rPr>
          <w:rFonts w:eastAsia="Times New Roman"/>
          <w:sz w:val="20"/>
          <w:szCs w:val="20"/>
        </w:rPr>
        <w:t>|  PE</w:t>
      </w:r>
      <w:proofErr w:type="gramEnd"/>
      <w:r w:rsidR="00EB127E">
        <w:rPr>
          <w:rFonts w:eastAsia="Times New Roman"/>
          <w:sz w:val="20"/>
          <w:szCs w:val="20"/>
        </w:rPr>
        <w:t xml:space="preserve">  | </w:t>
      </w:r>
      <w:r w:rsidR="000242D3">
        <w:rPr>
          <w:rFonts w:eastAsia="Times New Roman"/>
          <w:sz w:val="20"/>
          <w:szCs w:val="20"/>
        </w:rPr>
        <w:t xml:space="preserve">  </w:t>
      </w:r>
      <w:r w:rsidR="00EB127E">
        <w:rPr>
          <w:rFonts w:eastAsia="Times New Roman"/>
          <w:sz w:val="20"/>
          <w:szCs w:val="20"/>
        </w:rPr>
        <w:t xml:space="preserve"> | </w:t>
      </w:r>
      <w:r w:rsidR="00CA3602">
        <w:rPr>
          <w:rFonts w:eastAsia="Times New Roman"/>
          <w:sz w:val="20"/>
          <w:szCs w:val="20"/>
        </w:rPr>
        <w:t>CE 2</w:t>
      </w:r>
      <w:r w:rsidR="00EB127E">
        <w:rPr>
          <w:rFonts w:eastAsia="Times New Roman"/>
          <w:sz w:val="20"/>
          <w:szCs w:val="20"/>
        </w:rPr>
        <w:t xml:space="preserve"> </w:t>
      </w:r>
      <w:r w:rsidRPr="008D2D16">
        <w:rPr>
          <w:rFonts w:eastAsia="Times New Roman"/>
          <w:sz w:val="20"/>
          <w:szCs w:val="20"/>
        </w:rPr>
        <w:t>|</w:t>
      </w:r>
      <w:r w:rsidR="00D26B50">
        <w:rPr>
          <w:rFonts w:eastAsia="Times New Roman"/>
          <w:sz w:val="20"/>
          <w:szCs w:val="20"/>
        </w:rPr>
        <w:t xml:space="preserve">     .</w:t>
      </w:r>
    </w:p>
    <w:p w14:paraId="5E8B1343" w14:textId="77777777" w:rsidR="008D2D16" w:rsidRPr="008D2D16" w:rsidRDefault="008D2D16"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D2D16">
        <w:rPr>
          <w:rFonts w:eastAsia="Times New Roman"/>
          <w:sz w:val="20"/>
          <w:szCs w:val="20"/>
        </w:rPr>
        <w:t xml:space="preserve">|device| </w:t>
      </w:r>
      <w:r w:rsidR="000242D3">
        <w:rPr>
          <w:rFonts w:eastAsia="Times New Roman"/>
          <w:sz w:val="20"/>
          <w:szCs w:val="20"/>
        </w:rPr>
        <w:t xml:space="preserve">  </w:t>
      </w:r>
      <w:r w:rsidRPr="008D2D16">
        <w:rPr>
          <w:rFonts w:eastAsia="Times New Roman"/>
          <w:sz w:val="20"/>
          <w:szCs w:val="20"/>
        </w:rPr>
        <w:t xml:space="preserve"> +---</w:t>
      </w:r>
      <w:r>
        <w:rPr>
          <w:rFonts w:eastAsia="Times New Roman"/>
          <w:sz w:val="20"/>
          <w:szCs w:val="20"/>
        </w:rPr>
        <w:t xml:space="preserve">---+           VPN tunnel       </w:t>
      </w:r>
      <w:r w:rsidR="00D26B50">
        <w:rPr>
          <w:rFonts w:eastAsia="Times New Roman"/>
          <w:sz w:val="20"/>
          <w:szCs w:val="20"/>
        </w:rPr>
        <w:t xml:space="preserve">| </w:t>
      </w:r>
      <w:r w:rsidR="00EB127E">
        <w:rPr>
          <w:rFonts w:eastAsia="Times New Roman"/>
          <w:sz w:val="20"/>
          <w:szCs w:val="20"/>
        </w:rPr>
        <w:t xml:space="preserve">  |device|</w:t>
      </w:r>
      <w:r w:rsidR="000242D3">
        <w:rPr>
          <w:rFonts w:eastAsia="Times New Roman"/>
          <w:sz w:val="20"/>
          <w:szCs w:val="20"/>
        </w:rPr>
        <w:t>----</w:t>
      </w:r>
      <w:r w:rsidR="00EB127E">
        <w:rPr>
          <w:rFonts w:eastAsia="Times New Roman"/>
          <w:sz w:val="20"/>
          <w:szCs w:val="20"/>
        </w:rPr>
        <w:t>|device</w:t>
      </w:r>
      <w:r w:rsidRPr="008D2D16">
        <w:rPr>
          <w:rFonts w:eastAsia="Times New Roman"/>
          <w:sz w:val="20"/>
          <w:szCs w:val="20"/>
        </w:rPr>
        <w:t>|</w:t>
      </w:r>
      <w:r w:rsidR="00D26B50">
        <w:rPr>
          <w:rFonts w:eastAsia="Times New Roman"/>
          <w:sz w:val="20"/>
          <w:szCs w:val="20"/>
        </w:rPr>
        <w:t xml:space="preserve">     .</w:t>
      </w:r>
    </w:p>
    <w:p w14:paraId="186ED778" w14:textId="77777777" w:rsidR="008D2D16" w:rsidRPr="008D2D16" w:rsidRDefault="00EB127E"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roofErr w:type="gramStart"/>
      <w:r>
        <w:rPr>
          <w:rFonts w:eastAsia="Times New Roman"/>
          <w:sz w:val="20"/>
          <w:szCs w:val="20"/>
        </w:rPr>
        <w:t>|  of</w:t>
      </w:r>
      <w:proofErr w:type="gramEnd"/>
      <w:r>
        <w:rPr>
          <w:rFonts w:eastAsia="Times New Roman"/>
          <w:sz w:val="20"/>
          <w:szCs w:val="20"/>
        </w:rPr>
        <w:t xml:space="preserve">  |</w:t>
      </w:r>
      <w:r w:rsidR="000242D3">
        <w:rPr>
          <w:rFonts w:eastAsia="Times New Roman"/>
          <w:sz w:val="20"/>
          <w:szCs w:val="20"/>
        </w:rPr>
        <w:t>----</w:t>
      </w:r>
      <w:r w:rsidR="00436014">
        <w:rPr>
          <w:rFonts w:eastAsia="Times New Roman"/>
          <w:sz w:val="20"/>
          <w:szCs w:val="20"/>
        </w:rPr>
        <w:t xml:space="preserve">|      </w:t>
      </w:r>
      <w:r w:rsidR="00EE3881">
        <w:rPr>
          <w:rFonts w:eastAsia="Times New Roman"/>
          <w:sz w:val="20"/>
          <w:szCs w:val="20"/>
        </w:rPr>
        <w:t>|</w:t>
      </w:r>
      <w:r w:rsidR="008D2D16" w:rsidRPr="008D2D16">
        <w:rPr>
          <w:rFonts w:eastAsia="Times New Roman"/>
          <w:sz w:val="20"/>
          <w:szCs w:val="20"/>
        </w:rPr>
        <w:t>===========</w:t>
      </w:r>
      <w:r>
        <w:rPr>
          <w:rFonts w:eastAsia="Times New Roman"/>
          <w:sz w:val="20"/>
          <w:szCs w:val="20"/>
        </w:rPr>
        <w:t>===========</w:t>
      </w:r>
      <w:r w:rsidR="00EE3881">
        <w:rPr>
          <w:rFonts w:eastAsia="Times New Roman"/>
          <w:sz w:val="20"/>
          <w:szCs w:val="20"/>
        </w:rPr>
        <w:t>==========|</w:t>
      </w:r>
      <w:r w:rsidR="00436014">
        <w:rPr>
          <w:rFonts w:eastAsia="Times New Roman"/>
          <w:sz w:val="20"/>
          <w:szCs w:val="20"/>
        </w:rPr>
        <w:t xml:space="preserve">      </w:t>
      </w:r>
      <w:r w:rsidR="00EE3881">
        <w:rPr>
          <w:rFonts w:eastAsia="Times New Roman"/>
          <w:sz w:val="20"/>
          <w:szCs w:val="20"/>
        </w:rPr>
        <w:t>|</w:t>
      </w:r>
      <w:r w:rsidR="00436014">
        <w:rPr>
          <w:rFonts w:eastAsia="Times New Roman"/>
          <w:sz w:val="20"/>
          <w:szCs w:val="20"/>
        </w:rPr>
        <w:t xml:space="preserve">  </w:t>
      </w:r>
      <w:r w:rsidR="000242D3">
        <w:rPr>
          <w:rFonts w:eastAsia="Times New Roman"/>
          <w:sz w:val="20"/>
          <w:szCs w:val="20"/>
        </w:rPr>
        <w:t xml:space="preserve"> </w:t>
      </w:r>
      <w:r w:rsidR="00436014">
        <w:rPr>
          <w:rFonts w:eastAsia="Times New Roman"/>
          <w:sz w:val="20"/>
          <w:szCs w:val="20"/>
        </w:rPr>
        <w:t xml:space="preserve"> </w:t>
      </w:r>
      <w:r w:rsidR="008D2D16" w:rsidRPr="008D2D16">
        <w:rPr>
          <w:rFonts w:eastAsia="Times New Roman"/>
          <w:sz w:val="20"/>
          <w:szCs w:val="20"/>
        </w:rPr>
        <w:t>|</w:t>
      </w:r>
      <w:r w:rsidRPr="008D2D16">
        <w:rPr>
          <w:rFonts w:eastAsia="Times New Roman"/>
          <w:sz w:val="20"/>
          <w:szCs w:val="20"/>
        </w:rPr>
        <w:t xml:space="preserve"> </w:t>
      </w:r>
      <w:r>
        <w:rPr>
          <w:rFonts w:eastAsia="Times New Roman"/>
          <w:sz w:val="20"/>
          <w:szCs w:val="20"/>
        </w:rPr>
        <w:t xml:space="preserve"> of  </w:t>
      </w:r>
      <w:r w:rsidR="008D2D16" w:rsidRPr="008D2D16">
        <w:rPr>
          <w:rFonts w:eastAsia="Times New Roman"/>
          <w:sz w:val="20"/>
          <w:szCs w:val="20"/>
        </w:rPr>
        <w:t>|</w:t>
      </w:r>
      <w:r w:rsidR="00D26B50">
        <w:rPr>
          <w:rFonts w:eastAsia="Times New Roman"/>
          <w:sz w:val="20"/>
          <w:szCs w:val="20"/>
        </w:rPr>
        <w:t xml:space="preserve">     .</w:t>
      </w:r>
    </w:p>
    <w:p w14:paraId="6F4CE02C" w14:textId="77777777" w:rsidR="008D2D16" w:rsidRPr="008D2D16" w:rsidRDefault="008D2D16"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D2D16">
        <w:rPr>
          <w:rFonts w:eastAsia="Times New Roman"/>
          <w:sz w:val="20"/>
          <w:szCs w:val="20"/>
        </w:rPr>
        <w:t>|</w:t>
      </w:r>
      <w:proofErr w:type="gramStart"/>
      <w:r w:rsidRPr="008D2D16">
        <w:rPr>
          <w:rFonts w:eastAsia="Times New Roman"/>
          <w:sz w:val="20"/>
          <w:szCs w:val="20"/>
        </w:rPr>
        <w:t>VPN  A</w:t>
      </w:r>
      <w:proofErr w:type="gramEnd"/>
      <w:r w:rsidRPr="008D2D16">
        <w:rPr>
          <w:rFonts w:eastAsia="Times New Roman"/>
          <w:sz w:val="20"/>
          <w:szCs w:val="20"/>
        </w:rPr>
        <w:t xml:space="preserve">| </w:t>
      </w:r>
      <w:r w:rsidR="000242D3">
        <w:rPr>
          <w:rFonts w:eastAsia="Times New Roman"/>
          <w:sz w:val="20"/>
          <w:szCs w:val="20"/>
        </w:rPr>
        <w:t xml:space="preserve"> </w:t>
      </w:r>
      <w:r w:rsidRPr="008D2D16">
        <w:rPr>
          <w:rFonts w:eastAsia="Times New Roman"/>
          <w:sz w:val="20"/>
          <w:szCs w:val="20"/>
        </w:rPr>
        <w:t xml:space="preserve">  |      |      </w:t>
      </w:r>
      <w:r>
        <w:rPr>
          <w:rFonts w:eastAsia="Times New Roman"/>
          <w:sz w:val="20"/>
          <w:szCs w:val="20"/>
        </w:rPr>
        <w:t xml:space="preserve">                      </w:t>
      </w:r>
      <w:r w:rsidR="00D26B50">
        <w:rPr>
          <w:rFonts w:eastAsia="Times New Roman"/>
          <w:sz w:val="20"/>
          <w:szCs w:val="20"/>
        </w:rPr>
        <w:t>|</w:t>
      </w:r>
      <w:r w:rsidR="009A0469">
        <w:rPr>
          <w:rFonts w:eastAsia="Times New Roman"/>
          <w:sz w:val="20"/>
          <w:szCs w:val="20"/>
        </w:rPr>
        <w:t xml:space="preserve">  </w:t>
      </w:r>
      <w:r w:rsidR="00EB127E">
        <w:rPr>
          <w:rFonts w:eastAsia="Times New Roman"/>
          <w:sz w:val="20"/>
          <w:szCs w:val="20"/>
        </w:rPr>
        <w:t xml:space="preserve"> +------+  </w:t>
      </w:r>
      <w:r w:rsidR="000242D3">
        <w:rPr>
          <w:rFonts w:eastAsia="Times New Roman"/>
          <w:sz w:val="20"/>
          <w:szCs w:val="20"/>
        </w:rPr>
        <w:t xml:space="preserve"> </w:t>
      </w:r>
      <w:r w:rsidR="00EB127E">
        <w:rPr>
          <w:rFonts w:eastAsia="Times New Roman"/>
          <w:sz w:val="20"/>
          <w:szCs w:val="20"/>
        </w:rPr>
        <w:t xml:space="preserve"> |</w:t>
      </w:r>
      <w:r w:rsidR="00EB127E" w:rsidRPr="008D2D16">
        <w:rPr>
          <w:rFonts w:eastAsia="Times New Roman"/>
          <w:sz w:val="20"/>
          <w:szCs w:val="20"/>
        </w:rPr>
        <w:t>VPN  A</w:t>
      </w:r>
      <w:r w:rsidR="00EB127E">
        <w:rPr>
          <w:rFonts w:eastAsia="Times New Roman"/>
          <w:sz w:val="20"/>
          <w:szCs w:val="20"/>
        </w:rPr>
        <w:t>|</w:t>
      </w:r>
      <w:r w:rsidR="00D26B50">
        <w:rPr>
          <w:rFonts w:eastAsia="Times New Roman"/>
          <w:sz w:val="20"/>
          <w:szCs w:val="20"/>
        </w:rPr>
        <w:t xml:space="preserve">     .</w:t>
      </w:r>
    </w:p>
    <w:p w14:paraId="7340E00F" w14:textId="77777777" w:rsidR="008D2D16" w:rsidRPr="008D2D16" w:rsidRDefault="008D2D16"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D2D16">
        <w:rPr>
          <w:rFonts w:eastAsia="Times New Roman"/>
          <w:sz w:val="20"/>
          <w:szCs w:val="20"/>
        </w:rPr>
        <w:t xml:space="preserve">+------+ </w:t>
      </w:r>
      <w:r w:rsidR="000242D3">
        <w:rPr>
          <w:rFonts w:eastAsia="Times New Roman"/>
          <w:sz w:val="20"/>
          <w:szCs w:val="20"/>
        </w:rPr>
        <w:t xml:space="preserve"> </w:t>
      </w:r>
      <w:r w:rsidRPr="008D2D16">
        <w:rPr>
          <w:rFonts w:eastAsia="Times New Roman"/>
          <w:sz w:val="20"/>
          <w:szCs w:val="20"/>
        </w:rPr>
        <w:t xml:space="preserve">  </w:t>
      </w:r>
      <w:proofErr w:type="gramStart"/>
      <w:r w:rsidRPr="008D2D16">
        <w:rPr>
          <w:rFonts w:eastAsia="Times New Roman"/>
          <w:sz w:val="20"/>
          <w:szCs w:val="20"/>
        </w:rPr>
        <w:t>|  PE</w:t>
      </w:r>
      <w:proofErr w:type="gramEnd"/>
      <w:r w:rsidRPr="008D2D16">
        <w:rPr>
          <w:rFonts w:eastAsia="Times New Roman"/>
          <w:sz w:val="20"/>
          <w:szCs w:val="20"/>
        </w:rPr>
        <w:t xml:space="preserve">  |             </w:t>
      </w:r>
      <w:r w:rsidR="00EB127E">
        <w:rPr>
          <w:rFonts w:eastAsia="Times New Roman"/>
          <w:sz w:val="20"/>
          <w:szCs w:val="20"/>
        </w:rPr>
        <w:t xml:space="preserve">               </w:t>
      </w:r>
      <w:r w:rsidR="00D26B50">
        <w:rPr>
          <w:rFonts w:eastAsia="Times New Roman"/>
          <w:sz w:val="20"/>
          <w:szCs w:val="20"/>
        </w:rPr>
        <w:t>|</w:t>
      </w:r>
      <w:r w:rsidR="009A0469">
        <w:rPr>
          <w:rFonts w:eastAsia="Times New Roman"/>
          <w:sz w:val="20"/>
          <w:szCs w:val="20"/>
        </w:rPr>
        <w:t xml:space="preserve">     </w:t>
      </w:r>
      <w:r w:rsidR="00EB127E">
        <w:rPr>
          <w:rFonts w:eastAsia="Times New Roman"/>
          <w:sz w:val="20"/>
          <w:szCs w:val="20"/>
        </w:rPr>
        <w:t xml:space="preserve">|  |    </w:t>
      </w:r>
      <w:r w:rsidR="000242D3">
        <w:rPr>
          <w:rFonts w:eastAsia="Times New Roman"/>
          <w:sz w:val="20"/>
          <w:szCs w:val="20"/>
        </w:rPr>
        <w:t xml:space="preserve"> </w:t>
      </w:r>
      <w:r w:rsidR="00EB127E">
        <w:rPr>
          <w:rFonts w:eastAsia="Times New Roman"/>
          <w:sz w:val="20"/>
          <w:szCs w:val="20"/>
        </w:rPr>
        <w:t xml:space="preserve"> +------+</w:t>
      </w:r>
      <w:r w:rsidR="00D26B50">
        <w:rPr>
          <w:rFonts w:eastAsia="Times New Roman"/>
          <w:sz w:val="20"/>
          <w:szCs w:val="20"/>
        </w:rPr>
        <w:t xml:space="preserve">     .</w:t>
      </w:r>
    </w:p>
    <w:p w14:paraId="1AE084D4" w14:textId="77777777" w:rsidR="008D2D16" w:rsidRPr="008D2D16" w:rsidRDefault="008D2D16"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D2D16">
        <w:rPr>
          <w:rFonts w:eastAsia="Times New Roman"/>
          <w:sz w:val="20"/>
          <w:szCs w:val="20"/>
        </w:rPr>
        <w:t xml:space="preserve">+------+ </w:t>
      </w:r>
      <w:r w:rsidR="000242D3">
        <w:rPr>
          <w:rFonts w:eastAsia="Times New Roman"/>
          <w:sz w:val="20"/>
          <w:szCs w:val="20"/>
        </w:rPr>
        <w:t xml:space="preserve"> </w:t>
      </w:r>
      <w:r w:rsidRPr="008D2D16">
        <w:rPr>
          <w:rFonts w:eastAsia="Times New Roman"/>
          <w:sz w:val="20"/>
          <w:szCs w:val="20"/>
        </w:rPr>
        <w:t xml:space="preserve">  |device|</w:t>
      </w:r>
      <w:r w:rsidR="00D26B50">
        <w:rPr>
          <w:rFonts w:eastAsia="Times New Roman"/>
          <w:sz w:val="20"/>
          <w:szCs w:val="20"/>
        </w:rPr>
        <w:t>----                        |</w:t>
      </w:r>
      <w:r w:rsidR="009A0469">
        <w:rPr>
          <w:rFonts w:eastAsia="Times New Roman"/>
          <w:sz w:val="20"/>
          <w:szCs w:val="20"/>
        </w:rPr>
        <w:t xml:space="preserve">    </w:t>
      </w:r>
      <w:r w:rsidRPr="008D2D16">
        <w:rPr>
          <w:rFonts w:eastAsia="Times New Roman"/>
          <w:sz w:val="20"/>
          <w:szCs w:val="20"/>
        </w:rPr>
        <w:t xml:space="preserve"> </w:t>
      </w:r>
      <w:proofErr w:type="gramStart"/>
      <w:r w:rsidRPr="008D2D16">
        <w:rPr>
          <w:rFonts w:eastAsia="Times New Roman"/>
          <w:sz w:val="20"/>
          <w:szCs w:val="20"/>
        </w:rPr>
        <w:t>|  |</w:t>
      </w:r>
      <w:proofErr w:type="gramEnd"/>
      <w:r w:rsidRPr="008D2D16">
        <w:rPr>
          <w:rFonts w:eastAsia="Times New Roman"/>
          <w:sz w:val="20"/>
          <w:szCs w:val="20"/>
        </w:rPr>
        <w:t xml:space="preserve">    </w:t>
      </w:r>
      <w:r w:rsidR="000242D3">
        <w:rPr>
          <w:rFonts w:eastAsia="Times New Roman"/>
          <w:sz w:val="20"/>
          <w:szCs w:val="20"/>
        </w:rPr>
        <w:t xml:space="preserve"> </w:t>
      </w:r>
      <w:r w:rsidRPr="008D2D16">
        <w:rPr>
          <w:rFonts w:eastAsia="Times New Roman"/>
          <w:sz w:val="20"/>
          <w:szCs w:val="20"/>
        </w:rPr>
        <w:t xml:space="preserve">    |</w:t>
      </w:r>
      <w:r w:rsidR="00D26B50">
        <w:rPr>
          <w:rFonts w:eastAsia="Times New Roman"/>
          <w:sz w:val="20"/>
          <w:szCs w:val="20"/>
        </w:rPr>
        <w:t xml:space="preserve">         .</w:t>
      </w:r>
    </w:p>
    <w:p w14:paraId="325489B7" w14:textId="77777777" w:rsidR="008D2D16" w:rsidRPr="008D2D16" w:rsidRDefault="008D2D16"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D2D16">
        <w:rPr>
          <w:rFonts w:eastAsia="Times New Roman"/>
          <w:sz w:val="20"/>
          <w:szCs w:val="20"/>
        </w:rPr>
        <w:t xml:space="preserve">| CE </w:t>
      </w:r>
      <w:r w:rsidR="00CA3602">
        <w:rPr>
          <w:rFonts w:eastAsia="Times New Roman"/>
          <w:sz w:val="20"/>
          <w:szCs w:val="20"/>
        </w:rPr>
        <w:t>3</w:t>
      </w:r>
      <w:r w:rsidRPr="008D2D16">
        <w:rPr>
          <w:rFonts w:eastAsia="Times New Roman"/>
          <w:sz w:val="20"/>
          <w:szCs w:val="20"/>
        </w:rPr>
        <w:t xml:space="preserve"> | </w:t>
      </w:r>
      <w:r w:rsidR="000242D3">
        <w:rPr>
          <w:rFonts w:eastAsia="Times New Roman"/>
          <w:sz w:val="20"/>
          <w:szCs w:val="20"/>
        </w:rPr>
        <w:t xml:space="preserve"> </w:t>
      </w:r>
      <w:r w:rsidRPr="008D2D16">
        <w:rPr>
          <w:rFonts w:eastAsia="Times New Roman"/>
          <w:sz w:val="20"/>
          <w:szCs w:val="20"/>
        </w:rPr>
        <w:t xml:space="preserve">  |      |    </w:t>
      </w:r>
      <w:r w:rsidR="00D26B50">
        <w:rPr>
          <w:rFonts w:eastAsia="Times New Roman"/>
          <w:sz w:val="20"/>
          <w:szCs w:val="20"/>
        </w:rPr>
        <w:t>|</w:t>
      </w:r>
      <w:r w:rsidRPr="008D2D16">
        <w:rPr>
          <w:rFonts w:eastAsia="Times New Roman"/>
          <w:sz w:val="20"/>
          <w:szCs w:val="20"/>
        </w:rPr>
        <w:t xml:space="preserve">     </w:t>
      </w:r>
      <w:r w:rsidR="00D26B50">
        <w:rPr>
          <w:rFonts w:eastAsia="Times New Roman"/>
          <w:sz w:val="20"/>
          <w:szCs w:val="20"/>
        </w:rPr>
        <w:t xml:space="preserve">  VPN tunnel      </w:t>
      </w:r>
      <w:r w:rsidR="009A0469">
        <w:rPr>
          <w:rFonts w:eastAsia="Times New Roman"/>
          <w:sz w:val="20"/>
          <w:szCs w:val="20"/>
        </w:rPr>
        <w:t xml:space="preserve">|  </w:t>
      </w:r>
      <w:r w:rsidR="00D26B50">
        <w:rPr>
          <w:rFonts w:eastAsia="Times New Roman"/>
          <w:sz w:val="20"/>
          <w:szCs w:val="20"/>
        </w:rPr>
        <w:t xml:space="preserve"> +------+</w:t>
      </w:r>
      <w:r w:rsidRPr="008D2D16">
        <w:rPr>
          <w:rFonts w:eastAsia="Times New Roman"/>
          <w:sz w:val="20"/>
          <w:szCs w:val="20"/>
        </w:rPr>
        <w:t xml:space="preserve"> </w:t>
      </w:r>
      <w:r w:rsidR="009A0469">
        <w:rPr>
          <w:rFonts w:eastAsia="Times New Roman"/>
          <w:sz w:val="20"/>
          <w:szCs w:val="20"/>
        </w:rPr>
        <w:t xml:space="preserve"> </w:t>
      </w:r>
      <w:r w:rsidR="000242D3">
        <w:rPr>
          <w:rFonts w:eastAsia="Times New Roman"/>
          <w:sz w:val="20"/>
          <w:szCs w:val="20"/>
        </w:rPr>
        <w:t xml:space="preserve"> </w:t>
      </w:r>
      <w:r w:rsidRPr="008D2D16">
        <w:rPr>
          <w:rFonts w:eastAsia="Times New Roman"/>
          <w:sz w:val="20"/>
          <w:szCs w:val="20"/>
        </w:rPr>
        <w:t xml:space="preserve"> +------+</w:t>
      </w:r>
      <w:r w:rsidR="00D26B50">
        <w:rPr>
          <w:rFonts w:eastAsia="Times New Roman"/>
          <w:sz w:val="20"/>
          <w:szCs w:val="20"/>
        </w:rPr>
        <w:t xml:space="preserve">     .</w:t>
      </w:r>
    </w:p>
    <w:p w14:paraId="7033FD01" w14:textId="77777777" w:rsidR="008D2D16" w:rsidRPr="008D2D16" w:rsidRDefault="00EB127E"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|device|</w:t>
      </w:r>
      <w:r w:rsidR="000242D3">
        <w:rPr>
          <w:rFonts w:eastAsia="Times New Roman"/>
          <w:sz w:val="20"/>
          <w:szCs w:val="20"/>
        </w:rPr>
        <w:t>----</w:t>
      </w:r>
      <w:r w:rsidR="00EE3881">
        <w:rPr>
          <w:rFonts w:eastAsia="Times New Roman"/>
          <w:sz w:val="20"/>
          <w:szCs w:val="20"/>
        </w:rPr>
        <w:t>|</w:t>
      </w:r>
      <w:r w:rsidR="00436014">
        <w:rPr>
          <w:rFonts w:eastAsia="Times New Roman"/>
          <w:sz w:val="20"/>
          <w:szCs w:val="20"/>
        </w:rPr>
        <w:t xml:space="preserve">      </w:t>
      </w:r>
      <w:r w:rsidR="00EE3881">
        <w:rPr>
          <w:rFonts w:eastAsia="Times New Roman"/>
          <w:sz w:val="20"/>
          <w:szCs w:val="20"/>
        </w:rPr>
        <w:t>|</w:t>
      </w:r>
      <w:r w:rsidR="008D2D16" w:rsidRPr="008D2D16">
        <w:rPr>
          <w:rFonts w:eastAsia="Times New Roman"/>
          <w:sz w:val="20"/>
          <w:szCs w:val="20"/>
        </w:rPr>
        <w:t>===========</w:t>
      </w:r>
      <w:r w:rsidR="00EE3881">
        <w:rPr>
          <w:rFonts w:eastAsia="Times New Roman"/>
          <w:sz w:val="20"/>
          <w:szCs w:val="20"/>
        </w:rPr>
        <w:t>=====================</w:t>
      </w:r>
      <w:proofErr w:type="gramStart"/>
      <w:r w:rsidR="000242D3">
        <w:rPr>
          <w:rFonts w:eastAsia="Times New Roman"/>
          <w:sz w:val="20"/>
          <w:szCs w:val="20"/>
        </w:rPr>
        <w:t>|  PE</w:t>
      </w:r>
      <w:proofErr w:type="gramEnd"/>
      <w:r w:rsidR="000242D3">
        <w:rPr>
          <w:rFonts w:eastAsia="Times New Roman"/>
          <w:sz w:val="20"/>
          <w:szCs w:val="20"/>
        </w:rPr>
        <w:t xml:space="preserve"> </w:t>
      </w:r>
      <w:r w:rsidR="00436014">
        <w:rPr>
          <w:rFonts w:eastAsia="Times New Roman"/>
          <w:sz w:val="20"/>
          <w:szCs w:val="20"/>
        </w:rPr>
        <w:t xml:space="preserve"> </w:t>
      </w:r>
      <w:r w:rsidR="008D2D16" w:rsidRPr="008D2D16">
        <w:rPr>
          <w:rFonts w:eastAsia="Times New Roman"/>
          <w:sz w:val="20"/>
          <w:szCs w:val="20"/>
        </w:rPr>
        <w:t xml:space="preserve">|  </w:t>
      </w:r>
      <w:r w:rsidR="000242D3">
        <w:rPr>
          <w:rFonts w:eastAsia="Times New Roman"/>
          <w:sz w:val="20"/>
          <w:szCs w:val="20"/>
        </w:rPr>
        <w:t xml:space="preserve">  | </w:t>
      </w:r>
      <w:r w:rsidR="008D2D16" w:rsidRPr="008D2D16">
        <w:rPr>
          <w:rFonts w:eastAsia="Times New Roman"/>
          <w:sz w:val="20"/>
          <w:szCs w:val="20"/>
        </w:rPr>
        <w:t>CE</w:t>
      </w:r>
      <w:r w:rsidR="00CA3602">
        <w:rPr>
          <w:rFonts w:eastAsia="Times New Roman"/>
          <w:sz w:val="20"/>
          <w:szCs w:val="20"/>
        </w:rPr>
        <w:t xml:space="preserve"> 4</w:t>
      </w:r>
      <w:r w:rsidR="008D2D16" w:rsidRPr="008D2D16">
        <w:rPr>
          <w:rFonts w:eastAsia="Times New Roman"/>
          <w:sz w:val="20"/>
          <w:szCs w:val="20"/>
        </w:rPr>
        <w:t xml:space="preserve"> |</w:t>
      </w:r>
      <w:r w:rsidR="00D26B50">
        <w:rPr>
          <w:rFonts w:eastAsia="Times New Roman"/>
          <w:sz w:val="20"/>
          <w:szCs w:val="20"/>
        </w:rPr>
        <w:t xml:space="preserve">     .</w:t>
      </w:r>
    </w:p>
    <w:p w14:paraId="157E132A" w14:textId="77777777" w:rsidR="008D2D16" w:rsidRPr="008D2D16" w:rsidRDefault="008D2D16"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roofErr w:type="gramStart"/>
      <w:r w:rsidRPr="008D2D16">
        <w:rPr>
          <w:rFonts w:eastAsia="Times New Roman"/>
          <w:sz w:val="20"/>
          <w:szCs w:val="20"/>
        </w:rPr>
        <w:t>|  of</w:t>
      </w:r>
      <w:proofErr w:type="gramEnd"/>
      <w:r w:rsidRPr="008D2D16">
        <w:rPr>
          <w:rFonts w:eastAsia="Times New Roman"/>
          <w:sz w:val="20"/>
          <w:szCs w:val="20"/>
        </w:rPr>
        <w:t xml:space="preserve">  | </w:t>
      </w:r>
      <w:r w:rsidR="000242D3">
        <w:rPr>
          <w:rFonts w:eastAsia="Times New Roman"/>
          <w:sz w:val="20"/>
          <w:szCs w:val="20"/>
        </w:rPr>
        <w:t xml:space="preserve"> </w:t>
      </w:r>
      <w:r w:rsidRPr="008D2D16">
        <w:rPr>
          <w:rFonts w:eastAsia="Times New Roman"/>
          <w:sz w:val="20"/>
          <w:szCs w:val="20"/>
        </w:rPr>
        <w:t xml:space="preserve">  +------+    </w:t>
      </w:r>
      <w:r w:rsidR="00D26B50">
        <w:rPr>
          <w:rFonts w:eastAsia="Times New Roman"/>
          <w:sz w:val="20"/>
          <w:szCs w:val="20"/>
        </w:rPr>
        <w:t>|</w:t>
      </w:r>
      <w:r w:rsidRPr="008D2D16">
        <w:rPr>
          <w:rFonts w:eastAsia="Times New Roman"/>
          <w:sz w:val="20"/>
          <w:szCs w:val="20"/>
        </w:rPr>
        <w:t xml:space="preserve">      </w:t>
      </w:r>
      <w:r w:rsidR="009A0469">
        <w:rPr>
          <w:rFonts w:eastAsia="Times New Roman"/>
          <w:sz w:val="20"/>
          <w:szCs w:val="20"/>
        </w:rPr>
        <w:t xml:space="preserve">                 |</w:t>
      </w:r>
      <w:r w:rsidR="00D26B50">
        <w:rPr>
          <w:rFonts w:eastAsia="Times New Roman"/>
          <w:sz w:val="20"/>
          <w:szCs w:val="20"/>
        </w:rPr>
        <w:t xml:space="preserve">   |</w:t>
      </w:r>
      <w:r w:rsidR="000242D3">
        <w:rPr>
          <w:rFonts w:eastAsia="Times New Roman"/>
          <w:sz w:val="20"/>
          <w:szCs w:val="20"/>
        </w:rPr>
        <w:t>device</w:t>
      </w:r>
      <w:r w:rsidR="00D26B50">
        <w:rPr>
          <w:rFonts w:eastAsia="Times New Roman"/>
          <w:sz w:val="20"/>
          <w:szCs w:val="20"/>
        </w:rPr>
        <w:t xml:space="preserve">| </w:t>
      </w:r>
      <w:r w:rsidR="009A0469">
        <w:rPr>
          <w:rFonts w:eastAsia="Times New Roman"/>
          <w:sz w:val="20"/>
          <w:szCs w:val="20"/>
        </w:rPr>
        <w:t xml:space="preserve"> </w:t>
      </w:r>
      <w:r w:rsidR="000242D3">
        <w:rPr>
          <w:rFonts w:eastAsia="Times New Roman"/>
          <w:sz w:val="20"/>
          <w:szCs w:val="20"/>
        </w:rPr>
        <w:t xml:space="preserve"> </w:t>
      </w:r>
      <w:r w:rsidRPr="008D2D16">
        <w:rPr>
          <w:rFonts w:eastAsia="Times New Roman"/>
          <w:sz w:val="20"/>
          <w:szCs w:val="20"/>
        </w:rPr>
        <w:t xml:space="preserve"> |device|</w:t>
      </w:r>
      <w:r w:rsidR="00D26B50">
        <w:rPr>
          <w:rFonts w:eastAsia="Times New Roman"/>
          <w:sz w:val="20"/>
          <w:szCs w:val="20"/>
        </w:rPr>
        <w:t xml:space="preserve">     .</w:t>
      </w:r>
    </w:p>
    <w:p w14:paraId="20B1F938" w14:textId="77777777" w:rsidR="008D2D16" w:rsidRPr="008D2D16" w:rsidRDefault="008D2D16"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D2D16">
        <w:rPr>
          <w:rFonts w:eastAsia="Times New Roman"/>
          <w:sz w:val="20"/>
          <w:szCs w:val="20"/>
        </w:rPr>
        <w:t>|</w:t>
      </w:r>
      <w:proofErr w:type="gramStart"/>
      <w:r w:rsidRPr="008D2D16">
        <w:rPr>
          <w:rFonts w:eastAsia="Times New Roman"/>
          <w:sz w:val="20"/>
          <w:szCs w:val="20"/>
        </w:rPr>
        <w:t xml:space="preserve">VPN  </w:t>
      </w:r>
      <w:r w:rsidR="00CA3602">
        <w:rPr>
          <w:rFonts w:eastAsia="Times New Roman"/>
          <w:sz w:val="20"/>
          <w:szCs w:val="20"/>
        </w:rPr>
        <w:t>B</w:t>
      </w:r>
      <w:proofErr w:type="gramEnd"/>
      <w:r w:rsidRPr="008D2D16">
        <w:rPr>
          <w:rFonts w:eastAsia="Times New Roman"/>
          <w:sz w:val="20"/>
          <w:szCs w:val="20"/>
        </w:rPr>
        <w:t xml:space="preserve">| </w:t>
      </w:r>
      <w:r w:rsidR="000242D3">
        <w:rPr>
          <w:rFonts w:eastAsia="Times New Roman"/>
          <w:sz w:val="20"/>
          <w:szCs w:val="20"/>
        </w:rPr>
        <w:t xml:space="preserve"> </w:t>
      </w:r>
      <w:r w:rsidRPr="008D2D16">
        <w:rPr>
          <w:rFonts w:eastAsia="Times New Roman"/>
          <w:sz w:val="20"/>
          <w:szCs w:val="20"/>
        </w:rPr>
        <w:t xml:space="preserve">    |  |      </w:t>
      </w:r>
      <w:r w:rsidR="00D26B50">
        <w:rPr>
          <w:rFonts w:eastAsia="Times New Roman"/>
          <w:sz w:val="20"/>
          <w:szCs w:val="20"/>
        </w:rPr>
        <w:t>|</w:t>
      </w:r>
      <w:r w:rsidRPr="008D2D16">
        <w:rPr>
          <w:rFonts w:eastAsia="Times New Roman"/>
          <w:sz w:val="20"/>
          <w:szCs w:val="20"/>
        </w:rPr>
        <w:t xml:space="preserve">     </w:t>
      </w:r>
      <w:r w:rsidR="00D26B50">
        <w:rPr>
          <w:rFonts w:eastAsia="Times New Roman"/>
          <w:sz w:val="20"/>
          <w:szCs w:val="20"/>
        </w:rPr>
        <w:t xml:space="preserve">                  </w:t>
      </w:r>
      <w:r w:rsidR="009A0469">
        <w:rPr>
          <w:rFonts w:eastAsia="Times New Roman"/>
          <w:sz w:val="20"/>
          <w:szCs w:val="20"/>
        </w:rPr>
        <w:t>|  -</w:t>
      </w:r>
      <w:r w:rsidR="00D26B50">
        <w:rPr>
          <w:rFonts w:eastAsia="Times New Roman"/>
          <w:sz w:val="20"/>
          <w:szCs w:val="20"/>
        </w:rPr>
        <w:t>|</w:t>
      </w:r>
      <w:r w:rsidR="000242D3">
        <w:rPr>
          <w:rFonts w:eastAsia="Times New Roman"/>
          <w:sz w:val="20"/>
          <w:szCs w:val="20"/>
        </w:rPr>
        <w:t xml:space="preserve">      </w:t>
      </w:r>
      <w:r w:rsidR="00D26B50">
        <w:rPr>
          <w:rFonts w:eastAsia="Times New Roman"/>
          <w:sz w:val="20"/>
          <w:szCs w:val="20"/>
        </w:rPr>
        <w:t>|</w:t>
      </w:r>
      <w:r w:rsidR="000242D3">
        <w:rPr>
          <w:rFonts w:eastAsia="Times New Roman"/>
          <w:sz w:val="20"/>
          <w:szCs w:val="20"/>
        </w:rPr>
        <w:t>----</w:t>
      </w:r>
      <w:r w:rsidRPr="008D2D16">
        <w:rPr>
          <w:rFonts w:eastAsia="Times New Roman"/>
          <w:sz w:val="20"/>
          <w:szCs w:val="20"/>
        </w:rPr>
        <w:t>|  of  |</w:t>
      </w:r>
      <w:r w:rsidR="00D26B50">
        <w:rPr>
          <w:rFonts w:eastAsia="Times New Roman"/>
          <w:sz w:val="20"/>
          <w:szCs w:val="20"/>
        </w:rPr>
        <w:t xml:space="preserve">     .</w:t>
      </w:r>
    </w:p>
    <w:p w14:paraId="66B28D58" w14:textId="77777777" w:rsidR="008D2D16" w:rsidRPr="008D2D16" w:rsidRDefault="008D2D16"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D2D16">
        <w:rPr>
          <w:rFonts w:eastAsia="Times New Roman"/>
          <w:sz w:val="20"/>
          <w:szCs w:val="20"/>
        </w:rPr>
        <w:t>+--</w:t>
      </w:r>
      <w:r>
        <w:rPr>
          <w:rFonts w:eastAsia="Times New Roman"/>
          <w:sz w:val="20"/>
          <w:szCs w:val="20"/>
        </w:rPr>
        <w:t xml:space="preserve">----+ </w:t>
      </w:r>
      <w:r w:rsidR="000242D3">
        <w:rPr>
          <w:rFonts w:eastAsia="Times New Roman"/>
          <w:sz w:val="20"/>
          <w:szCs w:val="20"/>
        </w:rPr>
        <w:t xml:space="preserve"> </w:t>
      </w:r>
      <w:r>
        <w:rPr>
          <w:rFonts w:eastAsia="Times New Roman"/>
          <w:sz w:val="20"/>
          <w:szCs w:val="20"/>
        </w:rPr>
        <w:t xml:space="preserve">    </w:t>
      </w:r>
      <w:proofErr w:type="gramStart"/>
      <w:r>
        <w:rPr>
          <w:rFonts w:eastAsia="Times New Roman"/>
          <w:sz w:val="20"/>
          <w:szCs w:val="20"/>
        </w:rPr>
        <w:t>|  |</w:t>
      </w:r>
      <w:proofErr w:type="gramEnd"/>
      <w:r>
        <w:rPr>
          <w:rFonts w:eastAsia="Times New Roman"/>
          <w:sz w:val="20"/>
          <w:szCs w:val="20"/>
        </w:rPr>
        <w:t xml:space="preserve">      </w:t>
      </w:r>
      <w:r w:rsidR="00D26B50">
        <w:rPr>
          <w:rFonts w:eastAsia="Times New Roman"/>
          <w:sz w:val="20"/>
          <w:szCs w:val="20"/>
        </w:rPr>
        <w:t>|</w:t>
      </w:r>
      <w:r>
        <w:rPr>
          <w:rFonts w:eastAsia="Times New Roman"/>
          <w:sz w:val="20"/>
          <w:szCs w:val="20"/>
        </w:rPr>
        <w:t xml:space="preserve">                       </w:t>
      </w:r>
      <w:r w:rsidR="009A0469">
        <w:rPr>
          <w:rFonts w:eastAsia="Times New Roman"/>
          <w:sz w:val="20"/>
          <w:szCs w:val="20"/>
        </w:rPr>
        <w:t>|</w:t>
      </w:r>
      <w:r>
        <w:rPr>
          <w:rFonts w:eastAsia="Times New Roman"/>
          <w:sz w:val="20"/>
          <w:szCs w:val="20"/>
        </w:rPr>
        <w:t xml:space="preserve"> </w:t>
      </w:r>
      <w:r w:rsidR="009A0469">
        <w:rPr>
          <w:rFonts w:eastAsia="Times New Roman"/>
          <w:sz w:val="20"/>
          <w:szCs w:val="20"/>
        </w:rPr>
        <w:t>|</w:t>
      </w:r>
      <w:r>
        <w:rPr>
          <w:rFonts w:eastAsia="Times New Roman"/>
          <w:sz w:val="20"/>
          <w:szCs w:val="20"/>
        </w:rPr>
        <w:t xml:space="preserve"> </w:t>
      </w:r>
      <w:r w:rsidR="000242D3">
        <w:rPr>
          <w:rFonts w:eastAsia="Times New Roman"/>
          <w:sz w:val="20"/>
          <w:szCs w:val="20"/>
        </w:rPr>
        <w:t>+------+</w:t>
      </w:r>
      <w:r w:rsidR="00D26B50">
        <w:rPr>
          <w:rFonts w:eastAsia="Times New Roman"/>
          <w:sz w:val="20"/>
          <w:szCs w:val="20"/>
        </w:rPr>
        <w:t xml:space="preserve">    </w:t>
      </w:r>
      <w:r w:rsidRPr="008D2D16">
        <w:rPr>
          <w:rFonts w:eastAsia="Times New Roman"/>
          <w:sz w:val="20"/>
          <w:szCs w:val="20"/>
        </w:rPr>
        <w:t xml:space="preserve">|VPN  </w:t>
      </w:r>
      <w:r w:rsidR="00CA3602">
        <w:rPr>
          <w:rFonts w:eastAsia="Times New Roman"/>
          <w:sz w:val="20"/>
          <w:szCs w:val="20"/>
        </w:rPr>
        <w:t>B</w:t>
      </w:r>
      <w:r w:rsidRPr="008D2D16">
        <w:rPr>
          <w:rFonts w:eastAsia="Times New Roman"/>
          <w:sz w:val="20"/>
          <w:szCs w:val="20"/>
        </w:rPr>
        <w:t>|</w:t>
      </w:r>
      <w:r w:rsidR="00D26B50">
        <w:rPr>
          <w:rFonts w:eastAsia="Times New Roman"/>
          <w:sz w:val="20"/>
          <w:szCs w:val="20"/>
        </w:rPr>
        <w:t xml:space="preserve">     .</w:t>
      </w:r>
    </w:p>
    <w:p w14:paraId="6AE5450E" w14:textId="32804449" w:rsidR="008D2D16" w:rsidRPr="008D2D16" w:rsidRDefault="008D2D16"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D2D16">
        <w:rPr>
          <w:rFonts w:eastAsia="Times New Roman"/>
          <w:sz w:val="20"/>
          <w:szCs w:val="20"/>
        </w:rPr>
        <w:t xml:space="preserve">    |    </w:t>
      </w:r>
      <w:r w:rsidR="000242D3">
        <w:rPr>
          <w:rFonts w:eastAsia="Times New Roman"/>
          <w:sz w:val="20"/>
          <w:szCs w:val="20"/>
        </w:rPr>
        <w:t xml:space="preserve"> </w:t>
      </w:r>
      <w:r w:rsidRPr="008D2D16">
        <w:rPr>
          <w:rFonts w:eastAsia="Times New Roman"/>
          <w:sz w:val="20"/>
          <w:szCs w:val="20"/>
        </w:rPr>
        <w:t xml:space="preserve">    </w:t>
      </w:r>
      <w:proofErr w:type="gramStart"/>
      <w:r w:rsidRPr="008D2D16">
        <w:rPr>
          <w:rFonts w:eastAsia="Times New Roman"/>
          <w:sz w:val="20"/>
          <w:szCs w:val="20"/>
        </w:rPr>
        <w:t>|  |</w:t>
      </w:r>
      <w:proofErr w:type="gramEnd"/>
      <w:r w:rsidRPr="008D2D16">
        <w:rPr>
          <w:rFonts w:eastAsia="Times New Roman"/>
          <w:sz w:val="20"/>
          <w:szCs w:val="20"/>
        </w:rPr>
        <w:t xml:space="preserve"> </w:t>
      </w:r>
      <w:r>
        <w:rPr>
          <w:rFonts w:eastAsia="Times New Roman"/>
          <w:sz w:val="20"/>
          <w:szCs w:val="20"/>
        </w:rPr>
        <w:t xml:space="preserve">     </w:t>
      </w:r>
      <w:r w:rsidR="00D26B50">
        <w:rPr>
          <w:rFonts w:eastAsia="Times New Roman"/>
          <w:sz w:val="20"/>
          <w:szCs w:val="20"/>
        </w:rPr>
        <w:t>|</w:t>
      </w:r>
      <w:r>
        <w:rPr>
          <w:rFonts w:eastAsia="Times New Roman"/>
          <w:sz w:val="20"/>
          <w:szCs w:val="20"/>
        </w:rPr>
        <w:t xml:space="preserve">  </w:t>
      </w:r>
      <w:r w:rsidR="00284948">
        <w:rPr>
          <w:rFonts w:eastAsia="Times New Roman"/>
          <w:sz w:val="20"/>
          <w:szCs w:val="20"/>
        </w:rPr>
        <w:t>MPLS/</w:t>
      </w:r>
      <w:r w:rsidR="00EB127E">
        <w:rPr>
          <w:rFonts w:eastAsia="Times New Roman"/>
          <w:sz w:val="20"/>
          <w:szCs w:val="20"/>
        </w:rPr>
        <w:t xml:space="preserve">IP Network </w:t>
      </w:r>
      <w:r>
        <w:rPr>
          <w:rFonts w:eastAsia="Times New Roman"/>
          <w:sz w:val="20"/>
          <w:szCs w:val="20"/>
        </w:rPr>
        <w:t xml:space="preserve">     </w:t>
      </w:r>
      <w:r w:rsidR="009A0469">
        <w:rPr>
          <w:rFonts w:eastAsia="Times New Roman"/>
          <w:sz w:val="20"/>
          <w:szCs w:val="20"/>
        </w:rPr>
        <w:t>| |</w:t>
      </w:r>
      <w:r w:rsidR="00D26B50">
        <w:rPr>
          <w:rFonts w:eastAsia="Times New Roman"/>
          <w:sz w:val="20"/>
          <w:szCs w:val="20"/>
        </w:rPr>
        <w:t xml:space="preserve"> </w:t>
      </w:r>
      <w:r w:rsidR="000242D3">
        <w:rPr>
          <w:rFonts w:eastAsia="Times New Roman"/>
          <w:sz w:val="20"/>
          <w:szCs w:val="20"/>
        </w:rPr>
        <w:t xml:space="preserve">        </w:t>
      </w:r>
      <w:r w:rsidRPr="008D2D16">
        <w:rPr>
          <w:rFonts w:eastAsia="Times New Roman"/>
          <w:sz w:val="20"/>
          <w:szCs w:val="20"/>
        </w:rPr>
        <w:t xml:space="preserve"> </w:t>
      </w:r>
      <w:r w:rsidR="009A0469">
        <w:rPr>
          <w:rFonts w:eastAsia="Times New Roman"/>
          <w:sz w:val="20"/>
          <w:szCs w:val="20"/>
        </w:rPr>
        <w:t xml:space="preserve"> </w:t>
      </w:r>
      <w:r w:rsidR="000242D3">
        <w:rPr>
          <w:rFonts w:eastAsia="Times New Roman"/>
          <w:sz w:val="20"/>
          <w:szCs w:val="20"/>
        </w:rPr>
        <w:t xml:space="preserve"> </w:t>
      </w:r>
      <w:r w:rsidRPr="008D2D16">
        <w:rPr>
          <w:rFonts w:eastAsia="Times New Roman"/>
          <w:sz w:val="20"/>
          <w:szCs w:val="20"/>
        </w:rPr>
        <w:t xml:space="preserve"> +------+</w:t>
      </w:r>
      <w:r w:rsidR="00D26B50">
        <w:rPr>
          <w:rFonts w:eastAsia="Times New Roman"/>
          <w:sz w:val="20"/>
          <w:szCs w:val="20"/>
        </w:rPr>
        <w:t xml:space="preserve">     .</w:t>
      </w:r>
    </w:p>
    <w:p w14:paraId="78970CFD" w14:textId="77777777" w:rsidR="008D2D16" w:rsidRPr="008D2D16" w:rsidRDefault="00EB127E"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        </w:t>
      </w:r>
      <w:r w:rsidR="008D2D16" w:rsidRPr="008D2D16">
        <w:rPr>
          <w:rFonts w:eastAsia="Times New Roman"/>
          <w:sz w:val="20"/>
          <w:szCs w:val="20"/>
        </w:rPr>
        <w:t xml:space="preserve"> |  | </w:t>
      </w:r>
      <w:r w:rsidR="008D2D16">
        <w:rPr>
          <w:rFonts w:eastAsia="Times New Roman"/>
          <w:sz w:val="20"/>
          <w:szCs w:val="20"/>
        </w:rPr>
        <w:t xml:space="preserve">     </w:t>
      </w:r>
      <w:r w:rsidR="00D26B50">
        <w:rPr>
          <w:rFonts w:eastAsia="Times New Roman"/>
          <w:sz w:val="20"/>
          <w:szCs w:val="20"/>
        </w:rPr>
        <w:t>|</w:t>
      </w:r>
      <w:r w:rsidR="008D2D16">
        <w:rPr>
          <w:rFonts w:eastAsia="Times New Roman"/>
          <w:sz w:val="20"/>
          <w:szCs w:val="20"/>
        </w:rPr>
        <w:t xml:space="preserve">                       </w:t>
      </w:r>
      <w:r w:rsidR="009A0469">
        <w:rPr>
          <w:rFonts w:eastAsia="Times New Roman"/>
          <w:sz w:val="20"/>
          <w:szCs w:val="20"/>
        </w:rPr>
        <w:t>|</w:t>
      </w:r>
      <w:r w:rsidR="008D2D16">
        <w:rPr>
          <w:rFonts w:eastAsia="Times New Roman"/>
          <w:sz w:val="20"/>
          <w:szCs w:val="20"/>
        </w:rPr>
        <w:t xml:space="preserve"> </w:t>
      </w:r>
      <w:r w:rsidR="009A0469">
        <w:rPr>
          <w:rFonts w:eastAsia="Times New Roman"/>
          <w:sz w:val="20"/>
          <w:szCs w:val="20"/>
        </w:rPr>
        <w:t xml:space="preserve">|   </w:t>
      </w:r>
      <w:r w:rsidR="00D26B50">
        <w:rPr>
          <w:rFonts w:eastAsia="Times New Roman"/>
          <w:sz w:val="20"/>
          <w:szCs w:val="20"/>
        </w:rPr>
        <w:t xml:space="preserve">| </w:t>
      </w:r>
      <w:r w:rsidR="000242D3">
        <w:rPr>
          <w:rFonts w:eastAsia="Times New Roman"/>
          <w:sz w:val="20"/>
          <w:szCs w:val="20"/>
        </w:rPr>
        <w:t xml:space="preserve">             </w:t>
      </w:r>
      <w:r w:rsidR="009A0469">
        <w:rPr>
          <w:rFonts w:eastAsia="Times New Roman"/>
          <w:sz w:val="20"/>
          <w:szCs w:val="20"/>
        </w:rPr>
        <w:t xml:space="preserve">    </w:t>
      </w:r>
      <w:r w:rsidR="00D26B50">
        <w:rPr>
          <w:rFonts w:eastAsia="Times New Roman"/>
          <w:sz w:val="20"/>
          <w:szCs w:val="20"/>
        </w:rPr>
        <w:t xml:space="preserve">    .</w:t>
      </w:r>
    </w:p>
    <w:p w14:paraId="55DA3D1F" w14:textId="77777777" w:rsidR="008D2D16" w:rsidRDefault="00D26B50"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  +------|</w:t>
      </w:r>
      <w:r w:rsidR="009A0469">
        <w:rPr>
          <w:rFonts w:eastAsia="Times New Roman"/>
          <w:sz w:val="20"/>
          <w:szCs w:val="20"/>
        </w:rPr>
        <w:t>-----------------------|-|--</w:t>
      </w:r>
      <w:r w:rsidR="008D2D16" w:rsidRPr="008D2D16">
        <w:rPr>
          <w:rFonts w:eastAsia="Times New Roman"/>
          <w:sz w:val="20"/>
          <w:szCs w:val="20"/>
        </w:rPr>
        <w:t xml:space="preserve">-+ </w:t>
      </w:r>
      <w:r w:rsidR="009A0469">
        <w:rPr>
          <w:rFonts w:eastAsia="Times New Roman"/>
          <w:sz w:val="20"/>
          <w:szCs w:val="20"/>
        </w:rPr>
        <w:t xml:space="preserve"> </w:t>
      </w:r>
      <w:r w:rsidR="000242D3">
        <w:rPr>
          <w:rFonts w:eastAsia="Times New Roman"/>
          <w:sz w:val="20"/>
          <w:szCs w:val="20"/>
        </w:rPr>
        <w:t xml:space="preserve">           </w:t>
      </w:r>
      <w:r w:rsidR="009A0469">
        <w:rPr>
          <w:rFonts w:eastAsia="Times New Roman"/>
          <w:sz w:val="20"/>
          <w:szCs w:val="20"/>
        </w:rPr>
        <w:t xml:space="preserve">   </w:t>
      </w:r>
      <w:r>
        <w:rPr>
          <w:rFonts w:eastAsia="Times New Roman"/>
          <w:sz w:val="20"/>
          <w:szCs w:val="20"/>
        </w:rPr>
        <w:t xml:space="preserve">  </w:t>
      </w:r>
      <w:r w:rsidR="009A0469">
        <w:rPr>
          <w:rFonts w:eastAsia="Times New Roman"/>
          <w:sz w:val="20"/>
          <w:szCs w:val="20"/>
        </w:rPr>
        <w:t xml:space="preserve"> </w:t>
      </w:r>
      <w:r>
        <w:rPr>
          <w:rFonts w:eastAsia="Times New Roman"/>
          <w:sz w:val="20"/>
          <w:szCs w:val="20"/>
        </w:rPr>
        <w:t xml:space="preserve">   .</w:t>
      </w:r>
    </w:p>
    <w:p w14:paraId="3067A7CD" w14:textId="77777777" w:rsidR="00EB127E" w:rsidRDefault="00EB127E"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                      </w:t>
      </w:r>
      <w:r w:rsidR="009A0469">
        <w:rPr>
          <w:rFonts w:eastAsia="Times New Roman"/>
          <w:sz w:val="20"/>
          <w:szCs w:val="20"/>
        </w:rPr>
        <w:t xml:space="preserve"> </w:t>
      </w:r>
      <w:r>
        <w:rPr>
          <w:rFonts w:eastAsia="Times New Roman"/>
          <w:sz w:val="20"/>
          <w:szCs w:val="20"/>
        </w:rPr>
        <w:t>|</w:t>
      </w:r>
      <w:r w:rsidR="009A0469">
        <w:rPr>
          <w:rFonts w:eastAsia="Times New Roman"/>
          <w:sz w:val="20"/>
          <w:szCs w:val="20"/>
        </w:rPr>
        <w:t xml:space="preserve"> |                    </w:t>
      </w:r>
      <w:r w:rsidR="00D26B50">
        <w:rPr>
          <w:rFonts w:eastAsia="Times New Roman"/>
          <w:sz w:val="20"/>
          <w:szCs w:val="20"/>
        </w:rPr>
        <w:t xml:space="preserve">      .</w:t>
      </w:r>
    </w:p>
    <w:p w14:paraId="139D3FA3" w14:textId="77777777" w:rsidR="00EB127E" w:rsidRDefault="00EB127E" w:rsidP="008D2D1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                      </w:t>
      </w:r>
      <w:r w:rsidR="009A0469">
        <w:rPr>
          <w:rFonts w:eastAsia="Times New Roman"/>
          <w:sz w:val="20"/>
          <w:szCs w:val="20"/>
        </w:rPr>
        <w:t xml:space="preserve"> </w:t>
      </w:r>
      <w:r>
        <w:rPr>
          <w:rFonts w:eastAsia="Times New Roman"/>
          <w:sz w:val="20"/>
          <w:szCs w:val="20"/>
        </w:rPr>
        <w:t>|</w:t>
      </w:r>
      <w:r w:rsidR="009A0469">
        <w:rPr>
          <w:rFonts w:eastAsia="Times New Roman"/>
          <w:sz w:val="20"/>
          <w:szCs w:val="20"/>
        </w:rPr>
        <w:t xml:space="preserve"> |                   </w:t>
      </w:r>
      <w:r w:rsidR="00D26B50">
        <w:rPr>
          <w:rFonts w:eastAsia="Times New Roman"/>
          <w:sz w:val="20"/>
          <w:szCs w:val="20"/>
        </w:rPr>
        <w:t xml:space="preserve">       .</w:t>
      </w:r>
    </w:p>
    <w:p w14:paraId="129F13BA" w14:textId="77777777" w:rsidR="00B66047" w:rsidRDefault="00EB127E" w:rsidP="00EB127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r w:rsidR="00D26B50">
        <w:rPr>
          <w:rFonts w:eastAsia="Times New Roman"/>
          <w:sz w:val="20"/>
          <w:szCs w:val="20"/>
        </w:rPr>
        <w:t xml:space="preserve">                      .</w:t>
      </w:r>
    </w:p>
    <w:p w14:paraId="7BC4934B" w14:textId="77777777" w:rsidR="00B66047" w:rsidRDefault="00EB127E" w:rsidP="00EB127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                                    |</w:t>
      </w:r>
      <w:r w:rsidR="00D26B50">
        <w:rPr>
          <w:rFonts w:eastAsia="Times New Roman"/>
          <w:sz w:val="20"/>
          <w:szCs w:val="20"/>
        </w:rPr>
        <w:t xml:space="preserve">                      .</w:t>
      </w:r>
    </w:p>
    <w:p w14:paraId="3F53A473" w14:textId="77777777" w:rsidR="00B66047" w:rsidRDefault="00EB127E" w:rsidP="00EB127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           Transport Network        </w:t>
      </w:r>
      <w:r w:rsidR="00D26B50">
        <w:rPr>
          <w:rFonts w:eastAsia="Times New Roman"/>
          <w:sz w:val="20"/>
          <w:szCs w:val="20"/>
        </w:rPr>
        <w:t>|.......................</w:t>
      </w:r>
    </w:p>
    <w:p w14:paraId="06D8A187" w14:textId="77777777" w:rsidR="00B66047" w:rsidRDefault="00EB127E" w:rsidP="00EB127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lastRenderedPageBreak/>
        <w:t xml:space="preserve">                 |                                    |</w:t>
      </w:r>
    </w:p>
    <w:p w14:paraId="3FB9720A" w14:textId="77777777" w:rsidR="00EB127E" w:rsidRDefault="00EB127E" w:rsidP="00EB127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w:t>
      </w:r>
    </w:p>
    <w:p w14:paraId="4858B3BD" w14:textId="77777777" w:rsidR="00B66047" w:rsidRDefault="00B66047" w:rsidP="00C423F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rPr>
          <w:rFonts w:eastAsia="Times New Roman"/>
          <w:sz w:val="20"/>
          <w:szCs w:val="20"/>
        </w:rPr>
      </w:pPr>
    </w:p>
    <w:p w14:paraId="0DF425CA" w14:textId="77777777" w:rsidR="003D2B8F" w:rsidRDefault="00600227" w:rsidP="004347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pPr>
      <w:r>
        <w:rPr>
          <w:rFonts w:eastAsia="Times New Roman"/>
          <w:sz w:val="20"/>
          <w:szCs w:val="20"/>
        </w:rPr>
        <w:t>Figure 2</w:t>
      </w:r>
      <w:r w:rsidRPr="00600227">
        <w:rPr>
          <w:rFonts w:eastAsia="Times New Roman"/>
          <w:sz w:val="20"/>
          <w:szCs w:val="20"/>
        </w:rPr>
        <w:t xml:space="preserve">: </w:t>
      </w:r>
      <w:r w:rsidR="00CE275A">
        <w:rPr>
          <w:rFonts w:eastAsia="Times New Roman"/>
          <w:sz w:val="20"/>
          <w:szCs w:val="20"/>
        </w:rPr>
        <w:t xml:space="preserve">L3VPN </w:t>
      </w:r>
      <w:r w:rsidR="00D16EDB">
        <w:rPr>
          <w:rFonts w:eastAsia="Times New Roman"/>
          <w:sz w:val="20"/>
          <w:szCs w:val="20"/>
        </w:rPr>
        <w:t>Architecture</w:t>
      </w:r>
      <w:r w:rsidR="00CE275A">
        <w:rPr>
          <w:rFonts w:eastAsia="Times New Roman"/>
          <w:sz w:val="20"/>
          <w:szCs w:val="20"/>
        </w:rPr>
        <w:t xml:space="preserve"> </w:t>
      </w:r>
      <w:r w:rsidR="00D16EDB">
        <w:rPr>
          <w:rFonts w:eastAsia="Times New Roman"/>
          <w:sz w:val="20"/>
          <w:szCs w:val="20"/>
        </w:rPr>
        <w:t>in ACTN context</w:t>
      </w:r>
      <w:bookmarkStart w:id="58" w:name="_Toc462648946"/>
      <w:r w:rsidR="00265169">
        <w:rPr>
          <w:rFonts w:eastAsia="Times New Roman"/>
          <w:sz w:val="20"/>
          <w:szCs w:val="20"/>
        </w:rPr>
        <w:t xml:space="preserve"> (IP + Optical)</w:t>
      </w:r>
    </w:p>
    <w:p w14:paraId="6A5A7ED6" w14:textId="77777777" w:rsidR="00EB127E" w:rsidRDefault="00EB127E" w:rsidP="009C57C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pPr>
    </w:p>
    <w:bookmarkEnd w:id="58"/>
    <w:p w14:paraId="2CC0CA62" w14:textId="77777777" w:rsidR="00D16EDB" w:rsidRDefault="00D16EDB" w:rsidP="00D16EDB"/>
    <w:p w14:paraId="7B20E7FE" w14:textId="77777777" w:rsidR="00D16EDB" w:rsidRDefault="00D16EDB" w:rsidP="00D16EDB">
      <w:r>
        <w:t xml:space="preserve">There are three main entities in the architecture. </w:t>
      </w:r>
    </w:p>
    <w:p w14:paraId="5940E37C" w14:textId="4311D385" w:rsidR="001B44A8" w:rsidRDefault="00D16EDB" w:rsidP="001B44A8">
      <w:pPr>
        <w:pStyle w:val="ListParagraph"/>
        <w:numPr>
          <w:ilvl w:val="0"/>
          <w:numId w:val="25"/>
        </w:numPr>
        <w:spacing w:after="0"/>
      </w:pPr>
      <w:r>
        <w:t xml:space="preserve">MDSC: This entity is responsible for </w:t>
      </w:r>
      <w:r w:rsidR="00971B74">
        <w:t xml:space="preserve">coordinating </w:t>
      </w:r>
      <w:r>
        <w:t>a L3VPN service request (expressed in L3SM) with the IP Network Controller and the Transport Network Controller</w:t>
      </w:r>
      <w:r w:rsidR="00284948">
        <w:t xml:space="preserve"> (PNC)</w:t>
      </w:r>
      <w:r>
        <w:t xml:space="preserve">. </w:t>
      </w:r>
      <w:r w:rsidR="008F68DA">
        <w:t>One of the key responsibilities of the MDSC f</w:t>
      </w:r>
      <w:r w:rsidR="00352093">
        <w:t xml:space="preserve">or TE services is to coordinate with both the IP Network Controller and the Transport network Controller for the mapping of L3VPN Service Model and ACTN VN/TE-Tunnel models. </w:t>
      </w:r>
      <w:ins w:id="59" w:author="Dhruv Dhody" w:date="2017-03-01T19:33:00Z">
        <w:r w:rsidR="003F1434">
          <w:t xml:space="preserve">The MDSC could select an existing suitable VN/TE tunnel that can support VPN service requirement </w:t>
        </w:r>
      </w:ins>
      <w:del w:id="60" w:author="Dhruv Dhody" w:date="2017-03-01T19:33:00Z">
        <w:r w:rsidR="001B44A8" w:rsidDel="003F1434">
          <w:delText>In the case where there are no suitable existing TE tunnels that can support VPN service requirements,</w:delText>
        </w:r>
      </w:del>
      <w:ins w:id="61" w:author="Dhruv Dhody" w:date="2017-03-01T19:33:00Z">
        <w:r w:rsidR="003F1434">
          <w:t>or</w:t>
        </w:r>
      </w:ins>
      <w:r w:rsidR="001B44A8">
        <w:t xml:space="preserve"> the MDSC will </w:t>
      </w:r>
      <w:del w:id="62" w:author="Dhruv Dhody" w:date="2017-03-01T19:33:00Z">
        <w:r w:rsidR="001B44A8" w:rsidDel="003F1434">
          <w:delText xml:space="preserve">need to </w:delText>
        </w:r>
      </w:del>
      <w:r w:rsidR="001B44A8">
        <w:t xml:space="preserve">coordinate with the Transport Network Controller to dynamically create </w:t>
      </w:r>
      <w:ins w:id="63" w:author="Dhruv Dhody" w:date="2017-03-01T19:34:00Z">
        <w:r w:rsidR="003F1434">
          <w:t xml:space="preserve">ACTN VN (and </w:t>
        </w:r>
      </w:ins>
      <w:r w:rsidR="001B44A8">
        <w:t>TE-tunnel(s)</w:t>
      </w:r>
      <w:ins w:id="64" w:author="Dhruv Dhody" w:date="2017-03-01T19:34:00Z">
        <w:r w:rsidR="003F1434">
          <w:t>)</w:t>
        </w:r>
      </w:ins>
      <w:r w:rsidR="001B44A8">
        <w:t xml:space="preserve"> and then provide this TE-tunnel information to the IP Network Controller. </w:t>
      </w:r>
    </w:p>
    <w:p w14:paraId="5E27CEA0" w14:textId="77777777" w:rsidR="00CA3602" w:rsidRDefault="00CA3602" w:rsidP="006D497A">
      <w:pPr>
        <w:pStyle w:val="ListParagraph"/>
        <w:ind w:left="1152"/>
      </w:pPr>
    </w:p>
    <w:p w14:paraId="382EB37B" w14:textId="77777777" w:rsidR="00CA3602" w:rsidRDefault="00D16EDB" w:rsidP="000034CE">
      <w:pPr>
        <w:pStyle w:val="ListParagraph"/>
        <w:numPr>
          <w:ilvl w:val="0"/>
          <w:numId w:val="22"/>
        </w:numPr>
      </w:pPr>
      <w:r>
        <w:t>IP Network Controller: This entit</w:t>
      </w:r>
      <w:r w:rsidR="00CA3602">
        <w:t>y is responsible for device configuration to create</w:t>
      </w:r>
      <w:r>
        <w:t xml:space="preserve"> PE-PE </w:t>
      </w:r>
      <w:r w:rsidR="00CA3602">
        <w:t>L3VPN tunnels for the VPN customer</w:t>
      </w:r>
      <w:r w:rsidR="00971B74">
        <w:t xml:space="preserve"> and for the configuration of the L3VPN VRF on the PE nodes</w:t>
      </w:r>
      <w:r w:rsidR="00CA3602">
        <w:t xml:space="preserve">.  </w:t>
      </w:r>
    </w:p>
    <w:p w14:paraId="72A849FA" w14:textId="77777777" w:rsidR="00CA3602" w:rsidRDefault="00CA3602" w:rsidP="00CA3602">
      <w:pPr>
        <w:pStyle w:val="ListParagraph"/>
        <w:ind w:left="1152"/>
      </w:pPr>
    </w:p>
    <w:p w14:paraId="3D2AE2EC" w14:textId="77777777" w:rsidR="00D16EDB" w:rsidRDefault="00D16EDB" w:rsidP="000034CE">
      <w:pPr>
        <w:pStyle w:val="ListParagraph"/>
        <w:numPr>
          <w:ilvl w:val="0"/>
          <w:numId w:val="22"/>
        </w:numPr>
      </w:pPr>
      <w:r>
        <w:t xml:space="preserve">Transport Network </w:t>
      </w:r>
      <w:r w:rsidR="00CA3602">
        <w:t xml:space="preserve">Controller: This entity is responsible for device configuration for TE tunnels in the transport networks. </w:t>
      </w:r>
    </w:p>
    <w:p w14:paraId="31504F2D" w14:textId="77777777" w:rsidR="00D16EDB" w:rsidRPr="00D16EDB" w:rsidRDefault="00D16EDB" w:rsidP="00D16EDB">
      <w:r>
        <w:t>High-Level Control Flow</w:t>
      </w:r>
      <w:r w:rsidR="00CA3602">
        <w:t>s</w:t>
      </w:r>
    </w:p>
    <w:p w14:paraId="70FA4A36" w14:textId="074D56C4" w:rsidR="00F705CA" w:rsidRDefault="00F705CA" w:rsidP="000034CE">
      <w:pPr>
        <w:pStyle w:val="ListParagraph"/>
        <w:numPr>
          <w:ilvl w:val="0"/>
          <w:numId w:val="23"/>
        </w:numPr>
      </w:pPr>
      <w:r w:rsidRPr="00D16EDB">
        <w:t xml:space="preserve">Customer asks for a </w:t>
      </w:r>
      <w:r w:rsidR="00CA3602">
        <w:t xml:space="preserve">L3VPN between CE1 and CE2 </w:t>
      </w:r>
      <w:r w:rsidRPr="00D16EDB">
        <w:t>with TE constraints using L3SM m</w:t>
      </w:r>
      <w:r w:rsidR="00CA3602">
        <w:t>odel</w:t>
      </w:r>
      <w:r w:rsidR="00971B74">
        <w:t xml:space="preserve">. The customer </w:t>
      </w:r>
      <w:r w:rsidR="001B44A8">
        <w:t xml:space="preserve">can provide tunnel creation policy where it allows dynamic TE tunnel creation or not. Under this policy, </w:t>
      </w:r>
      <w:r w:rsidR="003629AA">
        <w:t>Dynamic TE tunnels can</w:t>
      </w:r>
      <w:r w:rsidR="001B44A8">
        <w:t xml:space="preserve"> be created when there are no proper TE-tunnels that can support L3VPN tun</w:t>
      </w:r>
      <w:r w:rsidR="003629AA">
        <w:t>nels or when there is a strict isolation requirement for the VPN service, e.g., no sharing with other tunnels is allowed.</w:t>
      </w:r>
    </w:p>
    <w:p w14:paraId="4CFDE3CA" w14:textId="77777777" w:rsidR="00CA3602" w:rsidRPr="00D16EDB" w:rsidRDefault="00CA3602" w:rsidP="00CA3602">
      <w:pPr>
        <w:pStyle w:val="ListParagraph"/>
        <w:ind w:left="1152"/>
      </w:pPr>
    </w:p>
    <w:p w14:paraId="0CFD7D23" w14:textId="77777777" w:rsidR="003629AA" w:rsidRDefault="003629AA" w:rsidP="003629AA">
      <w:pPr>
        <w:pStyle w:val="ListParagraph"/>
        <w:numPr>
          <w:ilvl w:val="0"/>
          <w:numId w:val="23"/>
        </w:numPr>
      </w:pPr>
      <w:commentRangeStart w:id="65"/>
      <w:r>
        <w:t>T</w:t>
      </w:r>
      <w:r w:rsidR="00CA3602">
        <w:t>he MDSC determines if any existing underlay TE-tunnels can be used to map this PE-PE VPN tunnel. If available, then assign the VPN tunnel to a TE-tunnel and update the state. If unavailable, create a new tunnel for this VPN.</w:t>
      </w:r>
      <w:commentRangeEnd w:id="65"/>
      <w:r w:rsidR="003F1434">
        <w:rPr>
          <w:rStyle w:val="CommentReference"/>
          <w:szCs w:val="20"/>
        </w:rPr>
        <w:commentReference w:id="65"/>
      </w:r>
      <w:r w:rsidR="00971B74">
        <w:t xml:space="preserve"> </w:t>
      </w:r>
    </w:p>
    <w:p w14:paraId="350EE166" w14:textId="77777777" w:rsidR="003629AA" w:rsidRDefault="003629AA" w:rsidP="003629AA">
      <w:pPr>
        <w:pStyle w:val="ListParagraph"/>
      </w:pPr>
    </w:p>
    <w:p w14:paraId="27077AFB" w14:textId="68A44B12" w:rsidR="00F705CA" w:rsidRDefault="003629AA" w:rsidP="003629AA">
      <w:pPr>
        <w:pStyle w:val="ListParagraph"/>
        <w:numPr>
          <w:ilvl w:val="0"/>
          <w:numId w:val="23"/>
        </w:numPr>
      </w:pPr>
      <w:r>
        <w:lastRenderedPageBreak/>
        <w:t>T</w:t>
      </w:r>
      <w:r w:rsidR="00F705CA" w:rsidRPr="00D16EDB">
        <w:t xml:space="preserve">he </w:t>
      </w:r>
      <w:r w:rsidR="00F705CA">
        <w:t>MDSC interacts with both the IP Network Controller and the Transport Network Controller to create a PE-PE tunnel in the IP network mapped to a TE tunnel in the transport network by providing the inter-layer access points and tunnel requirements.</w:t>
      </w:r>
      <w:r w:rsidR="00221531">
        <w:t xml:space="preserve"> The specific service information are passed to the IP controller for the actual VPN configuration and activation.</w:t>
      </w:r>
    </w:p>
    <w:p w14:paraId="6505BADC" w14:textId="77777777" w:rsidR="00F705CA" w:rsidRDefault="00F705CA" w:rsidP="00F705CA">
      <w:pPr>
        <w:pStyle w:val="ListParagraph"/>
      </w:pPr>
    </w:p>
    <w:p w14:paraId="27DE754C" w14:textId="77777777" w:rsidR="00F705CA" w:rsidRDefault="00F705CA" w:rsidP="000034CE">
      <w:pPr>
        <w:pStyle w:val="ListParagraph"/>
        <w:numPr>
          <w:ilvl w:val="1"/>
          <w:numId w:val="23"/>
        </w:numPr>
      </w:pPr>
      <w:r>
        <w:t>The Transport Network Controller creates the corresponding TE tunnel matching with the access point and egress point.</w:t>
      </w:r>
    </w:p>
    <w:p w14:paraId="1C46A340" w14:textId="77777777" w:rsidR="00F705CA" w:rsidRDefault="00F705CA" w:rsidP="000034CE">
      <w:pPr>
        <w:pStyle w:val="ListParagraph"/>
        <w:numPr>
          <w:ilvl w:val="1"/>
          <w:numId w:val="23"/>
        </w:numPr>
      </w:pPr>
      <w:r>
        <w:t xml:space="preserve">The IP Network Controller maps the PE-PE tunnel ID with the corresponding TE tunnel ID to bind these two IDs. </w:t>
      </w:r>
    </w:p>
    <w:p w14:paraId="5CF1A265" w14:textId="77777777" w:rsidR="00F705CA" w:rsidRPr="00D16EDB" w:rsidRDefault="00F705CA" w:rsidP="00F705CA">
      <w:pPr>
        <w:pStyle w:val="ListParagraph"/>
        <w:ind w:left="1872"/>
      </w:pPr>
    </w:p>
    <w:p w14:paraId="3CEFD5DB" w14:textId="77777777" w:rsidR="00F705CA" w:rsidRPr="00D16EDB" w:rsidRDefault="00F638E1" w:rsidP="000034CE">
      <w:pPr>
        <w:pStyle w:val="ListParagraph"/>
        <w:numPr>
          <w:ilvl w:val="0"/>
          <w:numId w:val="23"/>
        </w:numPr>
      </w:pPr>
      <w:r>
        <w:t xml:space="preserve">The IP Network Controller creates/updates a VRF instance for this VPN customer. </w:t>
      </w:r>
    </w:p>
    <w:p w14:paraId="57EC123E" w14:textId="77777777" w:rsidR="007076EA" w:rsidRDefault="007076EA" w:rsidP="00D16EDB">
      <w:pPr>
        <w:pStyle w:val="Heading2"/>
        <w:numPr>
          <w:ilvl w:val="0"/>
          <w:numId w:val="0"/>
        </w:numPr>
        <w:spacing w:after="0"/>
        <w:ind w:left="432"/>
      </w:pPr>
    </w:p>
    <w:p w14:paraId="1684ACA4" w14:textId="77777777" w:rsidR="001245EB" w:rsidRDefault="00DF1509" w:rsidP="00ED2134">
      <w:pPr>
        <w:pStyle w:val="Heading1"/>
      </w:pPr>
      <w:bookmarkStart w:id="66" w:name="_Toc467267940"/>
      <w:r>
        <w:t>TE-</w:t>
      </w:r>
      <w:r w:rsidR="001245EB">
        <w:t xml:space="preserve">Service Mapping </w:t>
      </w:r>
      <w:r>
        <w:t>Model</w:t>
      </w:r>
      <w:bookmarkEnd w:id="66"/>
      <w:r>
        <w:t xml:space="preserve"> </w:t>
      </w:r>
    </w:p>
    <w:p w14:paraId="7ADFDA6E" w14:textId="202A229B" w:rsidR="008F014B" w:rsidRDefault="00DF1509" w:rsidP="008F014B">
      <w:r>
        <w:t>The role of TE-service Mapping model is to create a bind</w:t>
      </w:r>
      <w:r w:rsidR="002614A4">
        <w:t>ing</w:t>
      </w:r>
      <w:r>
        <w:t xml:space="preserve"> relationship across L3SM and TE Tunnel model via generic ACTN VN Model. </w:t>
      </w:r>
      <w:r w:rsidR="002614A4">
        <w:t xml:space="preserve">The </w:t>
      </w:r>
      <w:r>
        <w:t>ACTN VN</w:t>
      </w:r>
      <w:r w:rsidR="002614A4">
        <w:t xml:space="preserve"> YANG model</w:t>
      </w:r>
      <w:r>
        <w:t xml:space="preserve"> is a generic virtual network service model </w:t>
      </w:r>
      <w:r w:rsidR="002614A4">
        <w:t xml:space="preserve">that allows customers (internal or external) to create a VN that meets the customer’s service objective with various constraints. The TE-service mapping model is needed to bind L3VPN specific service model with TE-specific parameters. </w:t>
      </w:r>
      <w:r w:rsidR="008F014B">
        <w:t>This binding will facilitate a seamless service operation with underlay-TE network visibility. The TE-service model developed in this document can also be ext</w:t>
      </w:r>
      <w:r w:rsidR="003629AA">
        <w:t xml:space="preserve">ended to support other services such as L2SM and so one. </w:t>
      </w:r>
    </w:p>
    <w:p w14:paraId="78CB9968" w14:textId="77777777" w:rsidR="008F014B" w:rsidRDefault="008F014B" w:rsidP="008F014B">
      <w:pPr>
        <w:spacing w:after="0"/>
      </w:pPr>
    </w:p>
    <w:p w14:paraId="2F2DB50E" w14:textId="77777777" w:rsidR="001B7463" w:rsidRPr="001B7463" w:rsidRDefault="001B7463" w:rsidP="001B7463">
      <w:pPr>
        <w:spacing w:after="0"/>
        <w:rPr>
          <w:ins w:id="67" w:author="Dhruv Dhody" w:date="2017-03-02T08:54:00Z"/>
        </w:rPr>
      </w:pPr>
      <w:ins w:id="68" w:author="Dhruv Dhody" w:date="2017-03-02T08:54:00Z">
        <w:r w:rsidRPr="001B7463">
          <w:t>      +---------+          +-------------+         +----------+</w:t>
        </w:r>
      </w:ins>
    </w:p>
    <w:p w14:paraId="07879D4D" w14:textId="77777777" w:rsidR="001B7463" w:rsidRPr="001B7463" w:rsidRDefault="001B7463" w:rsidP="001B7463">
      <w:pPr>
        <w:spacing w:after="0"/>
        <w:rPr>
          <w:ins w:id="69" w:author="Dhruv Dhody" w:date="2017-03-02T08:54:00Z"/>
        </w:rPr>
      </w:pPr>
      <w:ins w:id="70" w:author="Dhruv Dhody" w:date="2017-03-02T08:54:00Z">
        <w:r w:rsidRPr="001B7463">
          <w:t>      |</w:t>
        </w:r>
        <w:proofErr w:type="gramStart"/>
        <w:r w:rsidRPr="001B7463">
          <w:t>  L3SM</w:t>
        </w:r>
        <w:proofErr w:type="gramEnd"/>
        <w:r w:rsidRPr="001B7463">
          <w:t>   | &lt;------&gt; |             | &lt;-----&gt; | TE-Tunnel|</w:t>
        </w:r>
      </w:ins>
    </w:p>
    <w:p w14:paraId="78AA43D3" w14:textId="77777777" w:rsidR="001B7463" w:rsidRPr="001B7463" w:rsidRDefault="001B7463" w:rsidP="001B7463">
      <w:pPr>
        <w:spacing w:after="0"/>
        <w:rPr>
          <w:ins w:id="71" w:author="Dhruv Dhody" w:date="2017-03-02T08:54:00Z"/>
        </w:rPr>
      </w:pPr>
      <w:ins w:id="72" w:author="Dhruv Dhody" w:date="2017-03-02T08:54:00Z">
        <w:r w:rsidRPr="001B7463">
          <w:t>      +---------+          |             |         |</w:t>
        </w:r>
        <w:proofErr w:type="gramStart"/>
        <w:r w:rsidRPr="001B7463">
          <w:t>  Model</w:t>
        </w:r>
        <w:proofErr w:type="gramEnd"/>
        <w:r w:rsidRPr="001B7463">
          <w:t>   |</w:t>
        </w:r>
      </w:ins>
    </w:p>
    <w:p w14:paraId="36F8DFFA" w14:textId="77777777" w:rsidR="001B7463" w:rsidRPr="001B7463" w:rsidRDefault="001B7463" w:rsidP="001B7463">
      <w:pPr>
        <w:spacing w:after="0"/>
        <w:rPr>
          <w:ins w:id="73" w:author="Dhruv Dhody" w:date="2017-03-02T08:54:00Z"/>
        </w:rPr>
      </w:pPr>
      <w:ins w:id="74" w:author="Dhruv Dhody" w:date="2017-03-02T08:54:00Z">
        <w:r w:rsidRPr="001B7463">
          <w:t>                           | TE-Service</w:t>
        </w:r>
        <w:proofErr w:type="gramStart"/>
        <w:r w:rsidRPr="001B7463">
          <w:t>  |</w:t>
        </w:r>
        <w:proofErr w:type="gramEnd"/>
        <w:r w:rsidRPr="001B7463">
          <w:t>         +-----^----+</w:t>
        </w:r>
      </w:ins>
    </w:p>
    <w:p w14:paraId="04B54A13" w14:textId="77777777" w:rsidR="001B7463" w:rsidRPr="001B7463" w:rsidRDefault="001B7463" w:rsidP="001B7463">
      <w:pPr>
        <w:spacing w:after="0"/>
        <w:rPr>
          <w:ins w:id="75" w:author="Dhruv Dhody" w:date="2017-03-02T08:54:00Z"/>
        </w:rPr>
      </w:pPr>
      <w:ins w:id="76" w:author="Dhruv Dhody" w:date="2017-03-02T08:54:00Z">
        <w:r w:rsidRPr="001B7463">
          <w:t>                           |Mapping Model|               |  </w:t>
        </w:r>
      </w:ins>
    </w:p>
    <w:p w14:paraId="39E75C9F" w14:textId="77777777" w:rsidR="001B7463" w:rsidRPr="001B7463" w:rsidRDefault="001B7463" w:rsidP="001B7463">
      <w:pPr>
        <w:spacing w:after="0"/>
        <w:rPr>
          <w:ins w:id="77" w:author="Dhruv Dhody" w:date="2017-03-02T08:54:00Z"/>
        </w:rPr>
      </w:pPr>
      <w:ins w:id="78" w:author="Dhruv Dhody" w:date="2017-03-02T08:54:00Z">
        <w:r w:rsidRPr="001B7463">
          <w:t>      +---------+          |             |         +-----v----+</w:t>
        </w:r>
      </w:ins>
    </w:p>
    <w:p w14:paraId="7BD90F8F" w14:textId="77777777" w:rsidR="001B7463" w:rsidRPr="001B7463" w:rsidRDefault="001B7463" w:rsidP="001B7463">
      <w:pPr>
        <w:spacing w:after="0"/>
        <w:rPr>
          <w:ins w:id="79" w:author="Dhruv Dhody" w:date="2017-03-02T08:54:00Z"/>
        </w:rPr>
      </w:pPr>
      <w:ins w:id="80" w:author="Dhruv Dhody" w:date="2017-03-02T08:54:00Z">
        <w:r w:rsidRPr="001B7463">
          <w:t>      |</w:t>
        </w:r>
        <w:proofErr w:type="gramStart"/>
        <w:r w:rsidRPr="001B7463">
          <w:t>  L2SM</w:t>
        </w:r>
        <w:proofErr w:type="gramEnd"/>
        <w:r w:rsidRPr="001B7463">
          <w:t>   | &lt;------&gt; |             | &lt;-----&gt; | ACTN VN  |</w:t>
        </w:r>
      </w:ins>
    </w:p>
    <w:p w14:paraId="5136CBF2" w14:textId="77777777" w:rsidR="001B7463" w:rsidRPr="001B7463" w:rsidRDefault="001B7463" w:rsidP="001B7463">
      <w:pPr>
        <w:spacing w:after="0"/>
        <w:rPr>
          <w:ins w:id="81" w:author="Dhruv Dhody" w:date="2017-03-02T08:54:00Z"/>
        </w:rPr>
      </w:pPr>
      <w:ins w:id="82" w:author="Dhruv Dhody" w:date="2017-03-02T08:54:00Z">
        <w:r w:rsidRPr="001B7463">
          <w:t>      +---------+          +-------------+         |</w:t>
        </w:r>
        <w:proofErr w:type="gramStart"/>
        <w:r w:rsidRPr="001B7463">
          <w:t>  Model</w:t>
        </w:r>
        <w:proofErr w:type="gramEnd"/>
        <w:r w:rsidRPr="001B7463">
          <w:t>   |</w:t>
        </w:r>
      </w:ins>
    </w:p>
    <w:p w14:paraId="3E3AEB71" w14:textId="77777777" w:rsidR="001B7463" w:rsidRDefault="001B7463" w:rsidP="001B7463">
      <w:pPr>
        <w:spacing w:after="0"/>
        <w:rPr>
          <w:ins w:id="83" w:author="Dhruv Dhody" w:date="2017-03-02T08:55:00Z"/>
        </w:rPr>
      </w:pPr>
      <w:ins w:id="84" w:author="Dhruv Dhody" w:date="2017-03-02T08:54:00Z">
        <w:r w:rsidRPr="001B7463">
          <w:t>                                                   +----------+</w:t>
        </w:r>
      </w:ins>
    </w:p>
    <w:p w14:paraId="63990A5A" w14:textId="77777777" w:rsidR="001B7463" w:rsidRPr="001B7463" w:rsidRDefault="001B7463" w:rsidP="001B7463">
      <w:pPr>
        <w:spacing w:after="0"/>
        <w:rPr>
          <w:ins w:id="85" w:author="Dhruv Dhody" w:date="2017-03-02T08:54:00Z"/>
        </w:rPr>
      </w:pPr>
    </w:p>
    <w:p w14:paraId="35C916E7" w14:textId="253FF018" w:rsidR="008F014B" w:rsidDel="001B7463" w:rsidRDefault="008F014B" w:rsidP="008F014B">
      <w:pPr>
        <w:spacing w:after="0"/>
        <w:rPr>
          <w:del w:id="86" w:author="Dhruv Dhody" w:date="2017-03-02T08:54:00Z"/>
        </w:rPr>
      </w:pPr>
      <w:del w:id="87" w:author="Dhruv Dhody" w:date="2017-03-02T08:54:00Z">
        <w:r w:rsidDel="001B7463">
          <w:delText xml:space="preserve">      +---------+          +-------------+         +---------</w:delText>
        </w:r>
        <w:r w:rsidR="00023F72" w:rsidDel="001B7463">
          <w:delText>-</w:delText>
        </w:r>
        <w:r w:rsidDel="001B7463">
          <w:delText>+</w:delText>
        </w:r>
      </w:del>
    </w:p>
    <w:p w14:paraId="7E8079F3" w14:textId="32E91E99" w:rsidR="008F014B" w:rsidDel="001B7463" w:rsidRDefault="008F014B" w:rsidP="008F014B">
      <w:pPr>
        <w:spacing w:after="0"/>
        <w:rPr>
          <w:del w:id="88" w:author="Dhruv Dhody" w:date="2017-03-02T08:54:00Z"/>
        </w:rPr>
      </w:pPr>
      <w:del w:id="89" w:author="Dhruv Dhody" w:date="2017-03-02T08:54:00Z">
        <w:r w:rsidDel="001B7463">
          <w:delText xml:space="preserve">      |  L3SM   | &lt;------&gt; </w:delText>
        </w:r>
        <w:r w:rsidR="000F6A4F" w:rsidDel="001B7463">
          <w:delText xml:space="preserve">|           </w:delText>
        </w:r>
        <w:r w:rsidDel="001B7463">
          <w:delText xml:space="preserve">  | &lt;-----&gt;</w:delText>
        </w:r>
        <w:r w:rsidR="000F6A4F" w:rsidDel="001B7463">
          <w:delText xml:space="preserve"> </w:delText>
        </w:r>
        <w:r w:rsidDel="001B7463">
          <w:delText>| TE-</w:delText>
        </w:r>
        <w:r w:rsidR="00023F72" w:rsidDel="001B7463">
          <w:delText>Tunnel</w:delText>
        </w:r>
        <w:r w:rsidDel="001B7463">
          <w:delText>|</w:delText>
        </w:r>
      </w:del>
    </w:p>
    <w:p w14:paraId="21D35DE9" w14:textId="0E780574" w:rsidR="008F014B" w:rsidDel="001B7463" w:rsidRDefault="008F014B" w:rsidP="008F014B">
      <w:pPr>
        <w:spacing w:after="0"/>
        <w:rPr>
          <w:del w:id="90" w:author="Dhruv Dhody" w:date="2017-03-02T08:54:00Z"/>
        </w:rPr>
      </w:pPr>
      <w:del w:id="91" w:author="Dhruv Dhody" w:date="2017-03-02T08:54:00Z">
        <w:r w:rsidDel="001B7463">
          <w:delText xml:space="preserve">      +---------+          |</w:delText>
        </w:r>
        <w:r w:rsidR="000F6A4F" w:rsidDel="001B7463">
          <w:delText xml:space="preserve">             </w:delText>
        </w:r>
        <w:r w:rsidDel="001B7463">
          <w:delText xml:space="preserve">|         </w:delText>
        </w:r>
        <w:r w:rsidR="00023F72" w:rsidDel="001B7463">
          <w:delText>|  Model   |</w:delText>
        </w:r>
      </w:del>
    </w:p>
    <w:p w14:paraId="44C66639" w14:textId="6509D5FE" w:rsidR="008F014B" w:rsidDel="001B7463" w:rsidRDefault="000F6A4F" w:rsidP="008F014B">
      <w:pPr>
        <w:spacing w:after="0"/>
        <w:ind w:left="0"/>
        <w:rPr>
          <w:del w:id="92" w:author="Dhruv Dhody" w:date="2017-03-02T08:54:00Z"/>
        </w:rPr>
      </w:pPr>
      <w:del w:id="93" w:author="Dhruv Dhody" w:date="2017-03-02T08:54:00Z">
        <w:r w:rsidDel="001B7463">
          <w:delText xml:space="preserve">                              | TE-Service  |</w:delText>
        </w:r>
        <w:r w:rsidR="00023F72" w:rsidDel="001B7463">
          <w:delText xml:space="preserve">         +----------+</w:delText>
        </w:r>
      </w:del>
    </w:p>
    <w:p w14:paraId="0A4C637D" w14:textId="43D7F4CB" w:rsidR="000F6A4F" w:rsidDel="001B7463" w:rsidRDefault="000F6A4F" w:rsidP="00304C46">
      <w:pPr>
        <w:spacing w:after="0"/>
        <w:rPr>
          <w:del w:id="94" w:author="Dhruv Dhody" w:date="2017-03-02T08:54:00Z"/>
        </w:rPr>
      </w:pPr>
      <w:del w:id="95" w:author="Dhruv Dhody" w:date="2017-03-02T08:54:00Z">
        <w:r w:rsidDel="001B7463">
          <w:delText xml:space="preserve">      +---------+          |Mapping Model|</w:delText>
        </w:r>
        <w:r w:rsidR="00304C46" w:rsidDel="001B7463">
          <w:delText xml:space="preserve">         +----------+</w:delText>
        </w:r>
      </w:del>
    </w:p>
    <w:p w14:paraId="2F917087" w14:textId="45B31B98" w:rsidR="000F6A4F" w:rsidDel="001B7463" w:rsidRDefault="000F6A4F" w:rsidP="00304C46">
      <w:pPr>
        <w:spacing w:after="0"/>
        <w:rPr>
          <w:del w:id="96" w:author="Dhruv Dhody" w:date="2017-03-02T08:54:00Z"/>
        </w:rPr>
      </w:pPr>
      <w:del w:id="97" w:author="Dhruv Dhody" w:date="2017-03-02T08:54:00Z">
        <w:r w:rsidDel="001B7463">
          <w:lastRenderedPageBreak/>
          <w:delText xml:space="preserve">      |  L2SM   | &lt;------&gt; |             |</w:delText>
        </w:r>
        <w:r w:rsidR="00304C46" w:rsidDel="001B7463">
          <w:delText xml:space="preserve"> &lt;-----&gt; | ACTN VN  |</w:delText>
        </w:r>
      </w:del>
    </w:p>
    <w:p w14:paraId="7996B4C5" w14:textId="1855205E" w:rsidR="000F6A4F" w:rsidDel="001B7463" w:rsidRDefault="000F6A4F" w:rsidP="008F014B">
      <w:pPr>
        <w:spacing w:after="0"/>
        <w:rPr>
          <w:del w:id="98" w:author="Dhruv Dhody" w:date="2017-03-02T08:54:00Z"/>
        </w:rPr>
      </w:pPr>
      <w:del w:id="99" w:author="Dhruv Dhody" w:date="2017-03-02T08:54:00Z">
        <w:r w:rsidDel="001B7463">
          <w:delText xml:space="preserve">      +---------+          +-------------+</w:delText>
        </w:r>
        <w:r w:rsidR="00304C46" w:rsidDel="001B7463">
          <w:delText xml:space="preserve">         |  Model   |</w:delText>
        </w:r>
      </w:del>
    </w:p>
    <w:p w14:paraId="25A1DF95" w14:textId="1E68A279" w:rsidR="00304C46" w:rsidDel="001B7463" w:rsidRDefault="00304C46" w:rsidP="00304C46">
      <w:pPr>
        <w:spacing w:after="0"/>
        <w:ind w:left="0"/>
        <w:rPr>
          <w:del w:id="100" w:author="Dhruv Dhody" w:date="2017-03-02T08:54:00Z"/>
        </w:rPr>
      </w:pPr>
      <w:del w:id="101" w:author="Dhruv Dhody" w:date="2017-03-02T08:54:00Z">
        <w:r w:rsidDel="001B7463">
          <w:delText xml:space="preserve">                                                      +----------+</w:delText>
        </w:r>
      </w:del>
    </w:p>
    <w:p w14:paraId="4E0B0DE7" w14:textId="77777777" w:rsidR="00304C46" w:rsidRDefault="00304C46" w:rsidP="008F014B">
      <w:pPr>
        <w:spacing w:after="0"/>
      </w:pPr>
    </w:p>
    <w:p w14:paraId="1921284B" w14:textId="77777777" w:rsidR="000F6A4F" w:rsidRDefault="000F6A4F" w:rsidP="008F014B">
      <w:pPr>
        <w:spacing w:after="0"/>
      </w:pPr>
    </w:p>
    <w:p w14:paraId="281382C4" w14:textId="77777777" w:rsidR="000F6A4F" w:rsidRDefault="000F6A4F" w:rsidP="008F014B">
      <w:pPr>
        <w:spacing w:after="0"/>
      </w:pPr>
      <w:r>
        <w:t xml:space="preserve">         . . .</w:t>
      </w:r>
    </w:p>
    <w:p w14:paraId="0F8C518D" w14:textId="77777777" w:rsidR="000F6A4F" w:rsidRDefault="000F6A4F" w:rsidP="008F014B">
      <w:pPr>
        <w:spacing w:after="0"/>
      </w:pPr>
    </w:p>
    <w:p w14:paraId="1521587B" w14:textId="77777777" w:rsidR="000F6A4F" w:rsidRDefault="000F6A4F" w:rsidP="008F014B">
      <w:pPr>
        <w:spacing w:after="0"/>
      </w:pPr>
    </w:p>
    <w:p w14:paraId="3B4C1A62" w14:textId="77777777" w:rsidR="001245EB" w:rsidRDefault="001245EB" w:rsidP="008F014B">
      <w:pPr>
        <w:spacing w:after="0"/>
      </w:pPr>
    </w:p>
    <w:p w14:paraId="719D082D" w14:textId="1B2F9A09" w:rsidR="00DF1509" w:rsidRDefault="00EE61E1" w:rsidP="00935223">
      <w:pPr>
        <w:pStyle w:val="Heading1"/>
        <w:spacing w:after="0"/>
      </w:pPr>
      <w:bookmarkStart w:id="102" w:name="_Toc467265706"/>
      <w:bookmarkStart w:id="103" w:name="_Toc467265707"/>
      <w:bookmarkStart w:id="104" w:name="_Toc467265708"/>
      <w:bookmarkStart w:id="105" w:name="_Toc467265709"/>
      <w:bookmarkStart w:id="106" w:name="_Toc467265710"/>
      <w:bookmarkStart w:id="107" w:name="_Toc467265711"/>
      <w:bookmarkStart w:id="108" w:name="_Toc467265712"/>
      <w:bookmarkStart w:id="109" w:name="_Toc467265713"/>
      <w:bookmarkStart w:id="110" w:name="_Toc467265714"/>
      <w:bookmarkStart w:id="111" w:name="_Toc467265715"/>
      <w:bookmarkStart w:id="112" w:name="_Toc467265716"/>
      <w:bookmarkStart w:id="113" w:name="_Toc467265717"/>
      <w:bookmarkStart w:id="114" w:name="_Toc467265718"/>
      <w:bookmarkStart w:id="115" w:name="_Toc467265719"/>
      <w:bookmarkStart w:id="116" w:name="_Toc467265720"/>
      <w:bookmarkStart w:id="117" w:name="_Toc467265721"/>
      <w:bookmarkStart w:id="118" w:name="_Toc467265722"/>
      <w:bookmarkStart w:id="119" w:name="_Toc467265723"/>
      <w:bookmarkStart w:id="120" w:name="_Toc467265724"/>
      <w:bookmarkStart w:id="121" w:name="_Toc467265725"/>
      <w:bookmarkStart w:id="122" w:name="_Toc467265726"/>
      <w:bookmarkStart w:id="123" w:name="_Toc467265727"/>
      <w:bookmarkStart w:id="124" w:name="_Toc467265728"/>
      <w:bookmarkStart w:id="125" w:name="_Toc467265729"/>
      <w:bookmarkStart w:id="126" w:name="_Toc467265730"/>
      <w:bookmarkStart w:id="127" w:name="_Toc467265731"/>
      <w:bookmarkStart w:id="128" w:name="_Toc467265732"/>
      <w:bookmarkStart w:id="129" w:name="_Toc467265733"/>
      <w:bookmarkStart w:id="130" w:name="_Toc467265734"/>
      <w:bookmarkStart w:id="131" w:name="_Toc467265735"/>
      <w:bookmarkStart w:id="132" w:name="_Toc467265736"/>
      <w:bookmarkStart w:id="133" w:name="_Toc467265737"/>
      <w:bookmarkStart w:id="134" w:name="_Toc467265738"/>
      <w:bookmarkStart w:id="135" w:name="_Toc467265739"/>
      <w:bookmarkStart w:id="136" w:name="_Toc467265740"/>
      <w:bookmarkStart w:id="137" w:name="_Toc467265741"/>
      <w:bookmarkStart w:id="138" w:name="_Toc46726794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t xml:space="preserve">YANG Data </w:t>
      </w:r>
      <w:bookmarkEnd w:id="138"/>
      <w:commentRangeStart w:id="139"/>
      <w:r w:rsidR="00304C46">
        <w:t>Tree</w:t>
      </w:r>
      <w:commentRangeEnd w:id="139"/>
      <w:r w:rsidR="006C1B91">
        <w:rPr>
          <w:rStyle w:val="CommentReference"/>
          <w:szCs w:val="20"/>
        </w:rPr>
        <w:commentReference w:id="139"/>
      </w:r>
      <w:r w:rsidR="00304C46">
        <w:t xml:space="preserve"> </w:t>
      </w:r>
    </w:p>
    <w:p w14:paraId="304F99BD" w14:textId="77777777" w:rsidR="00DF1509" w:rsidRDefault="00DF1509" w:rsidP="00DF1509">
      <w:pPr>
        <w:pStyle w:val="Heading1"/>
        <w:numPr>
          <w:ilvl w:val="0"/>
          <w:numId w:val="0"/>
        </w:numPr>
        <w:spacing w:after="0"/>
        <w:ind w:left="432"/>
      </w:pPr>
    </w:p>
    <w:p w14:paraId="78C9B702" w14:textId="77777777" w:rsidR="00023F72" w:rsidRDefault="00023F72" w:rsidP="00023F72">
      <w:pPr>
        <w:spacing w:after="0"/>
        <w:rPr>
          <w:color w:val="1F497D"/>
          <w:sz w:val="22"/>
          <w:szCs w:val="22"/>
          <w:lang w:eastAsia="zh-CN"/>
        </w:rPr>
      </w:pPr>
      <w:proofErr w:type="gramStart"/>
      <w:r>
        <w:rPr>
          <w:color w:val="1F497D"/>
          <w:sz w:val="22"/>
          <w:szCs w:val="22"/>
          <w:lang w:eastAsia="zh-CN"/>
        </w:rPr>
        <w:t>module</w:t>
      </w:r>
      <w:proofErr w:type="gramEnd"/>
      <w:r>
        <w:rPr>
          <w:color w:val="1F497D"/>
          <w:sz w:val="22"/>
          <w:szCs w:val="22"/>
          <w:lang w:eastAsia="zh-CN"/>
        </w:rPr>
        <w:t xml:space="preserve">: </w:t>
      </w:r>
      <w:proofErr w:type="spellStart"/>
      <w:r>
        <w:rPr>
          <w:color w:val="1F497D"/>
          <w:sz w:val="22"/>
          <w:szCs w:val="22"/>
          <w:lang w:eastAsia="zh-CN"/>
        </w:rPr>
        <w:t>ietf</w:t>
      </w:r>
      <w:proofErr w:type="spellEnd"/>
      <w:r>
        <w:rPr>
          <w:color w:val="1F497D"/>
          <w:sz w:val="22"/>
          <w:szCs w:val="22"/>
          <w:lang w:eastAsia="zh-CN"/>
        </w:rPr>
        <w:t>-</w:t>
      </w:r>
      <w:proofErr w:type="spellStart"/>
      <w:r>
        <w:rPr>
          <w:color w:val="1F497D"/>
          <w:sz w:val="22"/>
          <w:szCs w:val="22"/>
          <w:lang w:eastAsia="zh-CN"/>
        </w:rPr>
        <w:t>te</w:t>
      </w:r>
      <w:proofErr w:type="spellEnd"/>
      <w:r>
        <w:rPr>
          <w:color w:val="1F497D"/>
          <w:sz w:val="22"/>
          <w:szCs w:val="22"/>
          <w:lang w:eastAsia="zh-CN"/>
        </w:rPr>
        <w:t>-service-mapping</w:t>
      </w:r>
    </w:p>
    <w:p w14:paraId="6D7EAF46" w14:textId="77777777" w:rsidR="00023F72" w:rsidRDefault="00023F72" w:rsidP="00023F72">
      <w:pPr>
        <w:spacing w:after="0"/>
        <w:rPr>
          <w:color w:val="1F497D"/>
          <w:sz w:val="22"/>
          <w:szCs w:val="22"/>
          <w:lang w:eastAsia="zh-CN"/>
        </w:rPr>
      </w:pPr>
      <w:r>
        <w:rPr>
          <w:color w:val="1F497D"/>
          <w:sz w:val="22"/>
          <w:szCs w:val="22"/>
          <w:lang w:eastAsia="zh-CN"/>
        </w:rPr>
        <w:t>   +--</w:t>
      </w:r>
      <w:proofErr w:type="spellStart"/>
      <w:r>
        <w:rPr>
          <w:color w:val="1F497D"/>
          <w:sz w:val="22"/>
          <w:szCs w:val="22"/>
          <w:lang w:eastAsia="zh-CN"/>
        </w:rPr>
        <w:t>rw</w:t>
      </w:r>
      <w:proofErr w:type="spellEnd"/>
      <w:r>
        <w:rPr>
          <w:color w:val="1F497D"/>
          <w:sz w:val="22"/>
          <w:szCs w:val="22"/>
          <w:lang w:eastAsia="zh-CN"/>
        </w:rPr>
        <w:t xml:space="preserve"> </w:t>
      </w:r>
      <w:proofErr w:type="spellStart"/>
      <w:r>
        <w:rPr>
          <w:color w:val="1F497D"/>
          <w:sz w:val="22"/>
          <w:szCs w:val="22"/>
          <w:lang w:eastAsia="zh-CN"/>
        </w:rPr>
        <w:t>te</w:t>
      </w:r>
      <w:proofErr w:type="spellEnd"/>
      <w:r>
        <w:rPr>
          <w:color w:val="1F497D"/>
          <w:sz w:val="22"/>
          <w:szCs w:val="22"/>
          <w:lang w:eastAsia="zh-CN"/>
        </w:rPr>
        <w:t>-service-mapping</w:t>
      </w:r>
    </w:p>
    <w:p w14:paraId="301711D5"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w:t>
      </w:r>
      <w:proofErr w:type="spellStart"/>
      <w:r>
        <w:rPr>
          <w:color w:val="1F497D"/>
          <w:sz w:val="22"/>
          <w:szCs w:val="22"/>
          <w:lang w:eastAsia="zh-CN"/>
        </w:rPr>
        <w:t>rw</w:t>
      </w:r>
      <w:proofErr w:type="spellEnd"/>
      <w:r>
        <w:rPr>
          <w:color w:val="1F497D"/>
          <w:sz w:val="22"/>
          <w:szCs w:val="22"/>
          <w:lang w:eastAsia="zh-CN"/>
        </w:rPr>
        <w:t xml:space="preserve"> service-mapping</w:t>
      </w:r>
    </w:p>
    <w:p w14:paraId="0013E689"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  +--</w:t>
      </w:r>
      <w:proofErr w:type="spellStart"/>
      <w:r>
        <w:rPr>
          <w:color w:val="1F497D"/>
          <w:sz w:val="22"/>
          <w:szCs w:val="22"/>
          <w:lang w:eastAsia="zh-CN"/>
        </w:rPr>
        <w:t>rw</w:t>
      </w:r>
      <w:proofErr w:type="spellEnd"/>
      <w:r>
        <w:rPr>
          <w:color w:val="1F497D"/>
          <w:sz w:val="22"/>
          <w:szCs w:val="22"/>
          <w:lang w:eastAsia="zh-CN"/>
        </w:rPr>
        <w:t xml:space="preserve"> mapping-list* [map-id]</w:t>
      </w:r>
    </w:p>
    <w:p w14:paraId="167FB431"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     +--</w:t>
      </w:r>
      <w:proofErr w:type="spellStart"/>
      <w:r>
        <w:rPr>
          <w:color w:val="1F497D"/>
          <w:sz w:val="22"/>
          <w:szCs w:val="22"/>
          <w:lang w:eastAsia="zh-CN"/>
        </w:rPr>
        <w:t>rw</w:t>
      </w:r>
      <w:proofErr w:type="spellEnd"/>
      <w:r>
        <w:rPr>
          <w:color w:val="1F497D"/>
          <w:sz w:val="22"/>
          <w:szCs w:val="22"/>
          <w:lang w:eastAsia="zh-CN"/>
        </w:rPr>
        <w:t xml:space="preserve"> map-id            uint32</w:t>
      </w:r>
    </w:p>
    <w:p w14:paraId="3C308BE7"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     +--</w:t>
      </w:r>
      <w:proofErr w:type="spellStart"/>
      <w:r>
        <w:rPr>
          <w:color w:val="1F497D"/>
          <w:sz w:val="22"/>
          <w:szCs w:val="22"/>
          <w:lang w:eastAsia="zh-CN"/>
        </w:rPr>
        <w:t>rw</w:t>
      </w:r>
      <w:proofErr w:type="spellEnd"/>
      <w:r>
        <w:rPr>
          <w:color w:val="1F497D"/>
          <w:sz w:val="22"/>
          <w:szCs w:val="22"/>
          <w:lang w:eastAsia="zh-CN"/>
        </w:rPr>
        <w:t xml:space="preserve"> (service)?</w:t>
      </w:r>
    </w:p>
    <w:p w14:paraId="2D73E4B8"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     |  +--:(l3vpn)</w:t>
      </w:r>
    </w:p>
    <w:p w14:paraId="521A3944"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     |  |  +--</w:t>
      </w:r>
      <w:proofErr w:type="spellStart"/>
      <w:r>
        <w:rPr>
          <w:color w:val="1F497D"/>
          <w:sz w:val="22"/>
          <w:szCs w:val="22"/>
          <w:lang w:eastAsia="zh-CN"/>
        </w:rPr>
        <w:t>rw</w:t>
      </w:r>
      <w:proofErr w:type="spellEnd"/>
      <w:r>
        <w:rPr>
          <w:color w:val="1F497D"/>
          <w:sz w:val="22"/>
          <w:szCs w:val="22"/>
          <w:lang w:eastAsia="zh-CN"/>
        </w:rPr>
        <w:t xml:space="preserve"> l3vpn-ref?        -&gt; /l3:l3vpn-svc/</w:t>
      </w:r>
      <w:proofErr w:type="spellStart"/>
      <w:r>
        <w:rPr>
          <w:color w:val="1F497D"/>
          <w:sz w:val="22"/>
          <w:szCs w:val="22"/>
          <w:lang w:eastAsia="zh-CN"/>
        </w:rPr>
        <w:t>vpn</w:t>
      </w:r>
      <w:proofErr w:type="spellEnd"/>
      <w:r>
        <w:rPr>
          <w:color w:val="1F497D"/>
          <w:sz w:val="22"/>
          <w:szCs w:val="22"/>
          <w:lang w:eastAsia="zh-CN"/>
        </w:rPr>
        <w:t>-services/</w:t>
      </w:r>
      <w:proofErr w:type="spellStart"/>
      <w:r>
        <w:rPr>
          <w:color w:val="1F497D"/>
          <w:sz w:val="22"/>
          <w:szCs w:val="22"/>
          <w:lang w:eastAsia="zh-CN"/>
        </w:rPr>
        <w:t>vpn</w:t>
      </w:r>
      <w:proofErr w:type="spellEnd"/>
      <w:r>
        <w:rPr>
          <w:color w:val="1F497D"/>
          <w:sz w:val="22"/>
          <w:szCs w:val="22"/>
          <w:lang w:eastAsia="zh-CN"/>
        </w:rPr>
        <w:t>-service/</w:t>
      </w:r>
      <w:proofErr w:type="spellStart"/>
      <w:r>
        <w:rPr>
          <w:color w:val="1F497D"/>
          <w:sz w:val="22"/>
          <w:szCs w:val="22"/>
          <w:lang w:eastAsia="zh-CN"/>
        </w:rPr>
        <w:t>vpn</w:t>
      </w:r>
      <w:proofErr w:type="spellEnd"/>
      <w:r>
        <w:rPr>
          <w:color w:val="1F497D"/>
          <w:sz w:val="22"/>
          <w:szCs w:val="22"/>
          <w:lang w:eastAsia="zh-CN"/>
        </w:rPr>
        <w:t>-id</w:t>
      </w:r>
    </w:p>
    <w:p w14:paraId="5313B80C"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     |  +--:(l2vpn)</w:t>
      </w:r>
    </w:p>
    <w:p w14:paraId="3688961A"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     +--</w:t>
      </w:r>
      <w:proofErr w:type="spellStart"/>
      <w:r>
        <w:rPr>
          <w:color w:val="1F497D"/>
          <w:sz w:val="22"/>
          <w:szCs w:val="22"/>
          <w:lang w:eastAsia="zh-CN"/>
        </w:rPr>
        <w:t>rw</w:t>
      </w:r>
      <w:proofErr w:type="spellEnd"/>
      <w:r>
        <w:rPr>
          <w:color w:val="1F497D"/>
          <w:sz w:val="22"/>
          <w:szCs w:val="22"/>
          <w:lang w:eastAsia="zh-CN"/>
        </w:rPr>
        <w:t xml:space="preserve"> (</w:t>
      </w:r>
      <w:proofErr w:type="spellStart"/>
      <w:r>
        <w:rPr>
          <w:color w:val="1F497D"/>
          <w:sz w:val="22"/>
          <w:szCs w:val="22"/>
          <w:lang w:eastAsia="zh-CN"/>
        </w:rPr>
        <w:t>te</w:t>
      </w:r>
      <w:proofErr w:type="spellEnd"/>
      <w:r>
        <w:rPr>
          <w:color w:val="1F497D"/>
          <w:sz w:val="22"/>
          <w:szCs w:val="22"/>
          <w:lang w:eastAsia="zh-CN"/>
        </w:rPr>
        <w:t>)?</w:t>
      </w:r>
    </w:p>
    <w:p w14:paraId="30F332F2"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        +--:(</w:t>
      </w:r>
      <w:proofErr w:type="spellStart"/>
      <w:r>
        <w:rPr>
          <w:color w:val="1F497D"/>
          <w:sz w:val="22"/>
          <w:szCs w:val="22"/>
          <w:lang w:eastAsia="zh-CN"/>
        </w:rPr>
        <w:t>actn-vn</w:t>
      </w:r>
      <w:proofErr w:type="spellEnd"/>
      <w:r>
        <w:rPr>
          <w:color w:val="1F497D"/>
          <w:sz w:val="22"/>
          <w:szCs w:val="22"/>
          <w:lang w:eastAsia="zh-CN"/>
        </w:rPr>
        <w:t>)</w:t>
      </w:r>
    </w:p>
    <w:p w14:paraId="7CF63D09"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        |  +--</w:t>
      </w:r>
      <w:proofErr w:type="spellStart"/>
      <w:r>
        <w:rPr>
          <w:color w:val="1F497D"/>
          <w:sz w:val="22"/>
          <w:szCs w:val="22"/>
          <w:lang w:eastAsia="zh-CN"/>
        </w:rPr>
        <w:t>rw</w:t>
      </w:r>
      <w:proofErr w:type="spellEnd"/>
      <w:r>
        <w:rPr>
          <w:color w:val="1F497D"/>
          <w:sz w:val="22"/>
          <w:szCs w:val="22"/>
          <w:lang w:eastAsia="zh-CN"/>
        </w:rPr>
        <w:t xml:space="preserve"> </w:t>
      </w:r>
      <w:proofErr w:type="spellStart"/>
      <w:r>
        <w:rPr>
          <w:color w:val="1F497D"/>
          <w:sz w:val="22"/>
          <w:szCs w:val="22"/>
          <w:lang w:eastAsia="zh-CN"/>
        </w:rPr>
        <w:t>actn</w:t>
      </w:r>
      <w:proofErr w:type="spellEnd"/>
      <w:r>
        <w:rPr>
          <w:color w:val="1F497D"/>
          <w:sz w:val="22"/>
          <w:szCs w:val="22"/>
          <w:lang w:eastAsia="zh-CN"/>
        </w:rPr>
        <w:t>-</w:t>
      </w:r>
      <w:proofErr w:type="spellStart"/>
      <w:r>
        <w:rPr>
          <w:color w:val="1F497D"/>
          <w:sz w:val="22"/>
          <w:szCs w:val="22"/>
          <w:lang w:eastAsia="zh-CN"/>
        </w:rPr>
        <w:t>vn</w:t>
      </w:r>
      <w:proofErr w:type="spellEnd"/>
      <w:r>
        <w:rPr>
          <w:color w:val="1F497D"/>
          <w:sz w:val="22"/>
          <w:szCs w:val="22"/>
          <w:lang w:eastAsia="zh-CN"/>
        </w:rPr>
        <w:t>-ref?      -&gt; /</w:t>
      </w:r>
      <w:proofErr w:type="spellStart"/>
      <w:r>
        <w:rPr>
          <w:color w:val="1F497D"/>
          <w:sz w:val="22"/>
          <w:szCs w:val="22"/>
          <w:lang w:eastAsia="zh-CN"/>
        </w:rPr>
        <w:t>vn</w:t>
      </w:r>
      <w:proofErr w:type="gramStart"/>
      <w:r>
        <w:rPr>
          <w:color w:val="1F497D"/>
          <w:sz w:val="22"/>
          <w:szCs w:val="22"/>
          <w:lang w:eastAsia="zh-CN"/>
        </w:rPr>
        <w:t>:actn</w:t>
      </w:r>
      <w:proofErr w:type="spellEnd"/>
      <w:proofErr w:type="gramEnd"/>
      <w:r>
        <w:rPr>
          <w:color w:val="1F497D"/>
          <w:sz w:val="22"/>
          <w:szCs w:val="22"/>
          <w:lang w:eastAsia="zh-CN"/>
        </w:rPr>
        <w:t>/</w:t>
      </w:r>
      <w:proofErr w:type="spellStart"/>
      <w:r>
        <w:rPr>
          <w:color w:val="1F497D"/>
          <w:sz w:val="22"/>
          <w:szCs w:val="22"/>
          <w:lang w:eastAsia="zh-CN"/>
        </w:rPr>
        <w:t>vn</w:t>
      </w:r>
      <w:proofErr w:type="spellEnd"/>
      <w:r>
        <w:rPr>
          <w:color w:val="1F497D"/>
          <w:sz w:val="22"/>
          <w:szCs w:val="22"/>
          <w:lang w:eastAsia="zh-CN"/>
        </w:rPr>
        <w:t>/</w:t>
      </w:r>
      <w:proofErr w:type="spellStart"/>
      <w:r>
        <w:rPr>
          <w:color w:val="1F497D"/>
          <w:sz w:val="22"/>
          <w:szCs w:val="22"/>
          <w:lang w:eastAsia="zh-CN"/>
        </w:rPr>
        <w:t>vn</w:t>
      </w:r>
      <w:proofErr w:type="spellEnd"/>
      <w:r>
        <w:rPr>
          <w:color w:val="1F497D"/>
          <w:sz w:val="22"/>
          <w:szCs w:val="22"/>
          <w:lang w:eastAsia="zh-CN"/>
        </w:rPr>
        <w:t>-list/</w:t>
      </w:r>
      <w:proofErr w:type="spellStart"/>
      <w:r>
        <w:rPr>
          <w:color w:val="1F497D"/>
          <w:sz w:val="22"/>
          <w:szCs w:val="22"/>
          <w:lang w:eastAsia="zh-CN"/>
        </w:rPr>
        <w:t>vn</w:t>
      </w:r>
      <w:proofErr w:type="spellEnd"/>
      <w:r>
        <w:rPr>
          <w:color w:val="1F497D"/>
          <w:sz w:val="22"/>
          <w:szCs w:val="22"/>
          <w:lang w:eastAsia="zh-CN"/>
        </w:rPr>
        <w:t>-id</w:t>
      </w:r>
    </w:p>
    <w:p w14:paraId="0D907B48"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        +--:(</w:t>
      </w:r>
      <w:proofErr w:type="spellStart"/>
      <w:r>
        <w:rPr>
          <w:color w:val="1F497D"/>
          <w:sz w:val="22"/>
          <w:szCs w:val="22"/>
          <w:lang w:eastAsia="zh-CN"/>
        </w:rPr>
        <w:t>te</w:t>
      </w:r>
      <w:proofErr w:type="spellEnd"/>
      <w:r>
        <w:rPr>
          <w:color w:val="1F497D"/>
          <w:sz w:val="22"/>
          <w:szCs w:val="22"/>
          <w:lang w:eastAsia="zh-CN"/>
        </w:rPr>
        <w:t>)</w:t>
      </w:r>
    </w:p>
    <w:p w14:paraId="7AD63A1E"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           +--</w:t>
      </w:r>
      <w:proofErr w:type="spellStart"/>
      <w:r>
        <w:rPr>
          <w:color w:val="1F497D"/>
          <w:sz w:val="22"/>
          <w:szCs w:val="22"/>
          <w:lang w:eastAsia="zh-CN"/>
        </w:rPr>
        <w:t>rw</w:t>
      </w:r>
      <w:proofErr w:type="spellEnd"/>
      <w:r>
        <w:rPr>
          <w:color w:val="1F497D"/>
          <w:sz w:val="22"/>
          <w:szCs w:val="22"/>
          <w:lang w:eastAsia="zh-CN"/>
        </w:rPr>
        <w:t xml:space="preserve"> </w:t>
      </w:r>
      <w:proofErr w:type="spellStart"/>
      <w:r>
        <w:rPr>
          <w:color w:val="1F497D"/>
          <w:sz w:val="22"/>
          <w:szCs w:val="22"/>
          <w:lang w:eastAsia="zh-CN"/>
        </w:rPr>
        <w:t>te</w:t>
      </w:r>
      <w:proofErr w:type="spellEnd"/>
      <w:r>
        <w:rPr>
          <w:color w:val="1F497D"/>
          <w:sz w:val="22"/>
          <w:szCs w:val="22"/>
          <w:lang w:eastAsia="zh-CN"/>
        </w:rPr>
        <w:t xml:space="preserve">-tunnel-list*   </w:t>
      </w:r>
      <w:proofErr w:type="spellStart"/>
      <w:r>
        <w:rPr>
          <w:color w:val="1F497D"/>
          <w:sz w:val="22"/>
          <w:szCs w:val="22"/>
          <w:lang w:eastAsia="zh-CN"/>
        </w:rPr>
        <w:t>te:tunnel-ref</w:t>
      </w:r>
      <w:proofErr w:type="spellEnd"/>
    </w:p>
    <w:p w14:paraId="07807D40"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w:t>
      </w:r>
      <w:proofErr w:type="spellStart"/>
      <w:r>
        <w:rPr>
          <w:color w:val="1F497D"/>
          <w:sz w:val="22"/>
          <w:szCs w:val="22"/>
          <w:lang w:eastAsia="zh-CN"/>
        </w:rPr>
        <w:t>rw</w:t>
      </w:r>
      <w:proofErr w:type="spellEnd"/>
      <w:r>
        <w:rPr>
          <w:color w:val="1F497D"/>
          <w:sz w:val="22"/>
          <w:szCs w:val="22"/>
          <w:lang w:eastAsia="zh-CN"/>
        </w:rPr>
        <w:t xml:space="preserve"> site-mapping</w:t>
      </w:r>
    </w:p>
    <w:p w14:paraId="6751A689" w14:textId="77777777" w:rsidR="00023F72" w:rsidRDefault="00023F72" w:rsidP="00023F72">
      <w:pPr>
        <w:spacing w:after="0"/>
        <w:rPr>
          <w:color w:val="1F497D"/>
          <w:sz w:val="22"/>
          <w:szCs w:val="22"/>
          <w:lang w:eastAsia="zh-CN"/>
        </w:rPr>
      </w:pPr>
      <w:r>
        <w:rPr>
          <w:color w:val="1F497D"/>
          <w:sz w:val="22"/>
          <w:szCs w:val="22"/>
          <w:lang w:eastAsia="zh-CN"/>
        </w:rPr>
        <w:t>   |     +--</w:t>
      </w:r>
      <w:proofErr w:type="spellStart"/>
      <w:r>
        <w:rPr>
          <w:color w:val="1F497D"/>
          <w:sz w:val="22"/>
          <w:szCs w:val="22"/>
          <w:lang w:eastAsia="zh-CN"/>
        </w:rPr>
        <w:t>rw</w:t>
      </w:r>
      <w:proofErr w:type="spellEnd"/>
      <w:r>
        <w:rPr>
          <w:color w:val="1F497D"/>
          <w:sz w:val="22"/>
          <w:szCs w:val="22"/>
          <w:lang w:eastAsia="zh-CN"/>
        </w:rPr>
        <w:t xml:space="preserve"> mapping-list* [map-id]</w:t>
      </w:r>
    </w:p>
    <w:p w14:paraId="426ECF01" w14:textId="77777777" w:rsidR="00023F72" w:rsidRDefault="00023F72" w:rsidP="00023F72">
      <w:pPr>
        <w:spacing w:after="0"/>
        <w:rPr>
          <w:color w:val="1F497D"/>
          <w:sz w:val="22"/>
          <w:szCs w:val="22"/>
          <w:lang w:eastAsia="zh-CN"/>
        </w:rPr>
      </w:pPr>
      <w:r>
        <w:rPr>
          <w:color w:val="1F497D"/>
          <w:sz w:val="22"/>
          <w:szCs w:val="22"/>
          <w:lang w:eastAsia="zh-CN"/>
        </w:rPr>
        <w:t>   |        +--</w:t>
      </w:r>
      <w:proofErr w:type="spellStart"/>
      <w:r>
        <w:rPr>
          <w:color w:val="1F497D"/>
          <w:sz w:val="22"/>
          <w:szCs w:val="22"/>
          <w:lang w:eastAsia="zh-CN"/>
        </w:rPr>
        <w:t>rw</w:t>
      </w:r>
      <w:proofErr w:type="spellEnd"/>
      <w:r>
        <w:rPr>
          <w:color w:val="1F497D"/>
          <w:sz w:val="22"/>
          <w:szCs w:val="22"/>
          <w:lang w:eastAsia="zh-CN"/>
        </w:rPr>
        <w:t xml:space="preserve"> map-id         uint32</w:t>
      </w:r>
    </w:p>
    <w:p w14:paraId="30082F28" w14:textId="77777777" w:rsidR="00023F72" w:rsidRDefault="00023F72" w:rsidP="00023F72">
      <w:pPr>
        <w:spacing w:after="0"/>
        <w:rPr>
          <w:color w:val="1F497D"/>
          <w:sz w:val="22"/>
          <w:szCs w:val="22"/>
          <w:lang w:eastAsia="zh-CN"/>
        </w:rPr>
      </w:pPr>
      <w:r>
        <w:rPr>
          <w:color w:val="1F497D"/>
          <w:sz w:val="22"/>
          <w:szCs w:val="22"/>
          <w:lang w:eastAsia="zh-CN"/>
        </w:rPr>
        <w:t>   |        +--</w:t>
      </w:r>
      <w:proofErr w:type="spellStart"/>
      <w:r>
        <w:rPr>
          <w:color w:val="1F497D"/>
          <w:sz w:val="22"/>
          <w:szCs w:val="22"/>
          <w:lang w:eastAsia="zh-CN"/>
        </w:rPr>
        <w:t>rw</w:t>
      </w:r>
      <w:proofErr w:type="spellEnd"/>
      <w:r>
        <w:rPr>
          <w:color w:val="1F497D"/>
          <w:sz w:val="22"/>
          <w:szCs w:val="22"/>
          <w:lang w:eastAsia="zh-CN"/>
        </w:rPr>
        <w:t xml:space="preserve"> (service)?</w:t>
      </w:r>
    </w:p>
    <w:p w14:paraId="4505EA8C" w14:textId="77777777" w:rsidR="00023F72" w:rsidRDefault="00023F72" w:rsidP="00023F72">
      <w:pPr>
        <w:spacing w:after="0"/>
        <w:rPr>
          <w:color w:val="1F497D"/>
          <w:sz w:val="22"/>
          <w:szCs w:val="22"/>
          <w:lang w:eastAsia="zh-CN"/>
        </w:rPr>
      </w:pPr>
      <w:r>
        <w:rPr>
          <w:color w:val="1F497D"/>
          <w:sz w:val="22"/>
          <w:szCs w:val="22"/>
          <w:lang w:eastAsia="zh-CN"/>
        </w:rPr>
        <w:t>   |        |</w:t>
      </w:r>
      <w:proofErr w:type="gramStart"/>
      <w:r>
        <w:rPr>
          <w:color w:val="1F497D"/>
          <w:sz w:val="22"/>
          <w:szCs w:val="22"/>
          <w:lang w:eastAsia="zh-CN"/>
        </w:rPr>
        <w:t>  +</w:t>
      </w:r>
      <w:proofErr w:type="gramEnd"/>
      <w:r>
        <w:rPr>
          <w:color w:val="1F497D"/>
          <w:sz w:val="22"/>
          <w:szCs w:val="22"/>
          <w:lang w:eastAsia="zh-CN"/>
        </w:rPr>
        <w:t>--:(l3vpn)</w:t>
      </w:r>
    </w:p>
    <w:p w14:paraId="0F03CE9C" w14:textId="77777777" w:rsidR="00023F72" w:rsidRDefault="00023F72" w:rsidP="00023F72">
      <w:pPr>
        <w:spacing w:after="0"/>
        <w:rPr>
          <w:color w:val="1F497D"/>
          <w:sz w:val="22"/>
          <w:szCs w:val="22"/>
          <w:lang w:eastAsia="zh-CN"/>
        </w:rPr>
      </w:pPr>
      <w:r>
        <w:rPr>
          <w:color w:val="1F497D"/>
          <w:sz w:val="22"/>
          <w:szCs w:val="22"/>
          <w:lang w:eastAsia="zh-CN"/>
        </w:rPr>
        <w:t>   |        |</w:t>
      </w:r>
      <w:proofErr w:type="gramStart"/>
      <w:r>
        <w:rPr>
          <w:color w:val="1F497D"/>
          <w:sz w:val="22"/>
          <w:szCs w:val="22"/>
          <w:lang w:eastAsia="zh-CN"/>
        </w:rPr>
        <w:t>  |</w:t>
      </w:r>
      <w:proofErr w:type="gramEnd"/>
      <w:r>
        <w:rPr>
          <w:color w:val="1F497D"/>
          <w:sz w:val="22"/>
          <w:szCs w:val="22"/>
          <w:lang w:eastAsia="zh-CN"/>
        </w:rPr>
        <w:t>  +--</w:t>
      </w:r>
      <w:proofErr w:type="spellStart"/>
      <w:r>
        <w:rPr>
          <w:color w:val="1F497D"/>
          <w:sz w:val="22"/>
          <w:szCs w:val="22"/>
          <w:lang w:eastAsia="zh-CN"/>
        </w:rPr>
        <w:t>rw</w:t>
      </w:r>
      <w:proofErr w:type="spellEnd"/>
      <w:r>
        <w:rPr>
          <w:color w:val="1F497D"/>
          <w:sz w:val="22"/>
          <w:szCs w:val="22"/>
          <w:lang w:eastAsia="zh-CN"/>
        </w:rPr>
        <w:t xml:space="preserve"> l3vpn-ref?     -&gt; /l3:l3vpn-svc/sites/site/site-id</w:t>
      </w:r>
    </w:p>
    <w:p w14:paraId="2019F0AB" w14:textId="77777777" w:rsidR="00023F72" w:rsidRDefault="00023F72" w:rsidP="00023F72">
      <w:pPr>
        <w:spacing w:after="0"/>
        <w:rPr>
          <w:color w:val="1F497D"/>
          <w:sz w:val="22"/>
          <w:szCs w:val="22"/>
          <w:lang w:eastAsia="zh-CN"/>
        </w:rPr>
      </w:pPr>
      <w:r>
        <w:rPr>
          <w:color w:val="1F497D"/>
          <w:sz w:val="22"/>
          <w:szCs w:val="22"/>
          <w:lang w:eastAsia="zh-CN"/>
        </w:rPr>
        <w:t>   |        |</w:t>
      </w:r>
      <w:proofErr w:type="gramStart"/>
      <w:r>
        <w:rPr>
          <w:color w:val="1F497D"/>
          <w:sz w:val="22"/>
          <w:szCs w:val="22"/>
          <w:lang w:eastAsia="zh-CN"/>
        </w:rPr>
        <w:t>  +</w:t>
      </w:r>
      <w:proofErr w:type="gramEnd"/>
      <w:r>
        <w:rPr>
          <w:color w:val="1F497D"/>
          <w:sz w:val="22"/>
          <w:szCs w:val="22"/>
          <w:lang w:eastAsia="zh-CN"/>
        </w:rPr>
        <w:t>--:(l2vpn)</w:t>
      </w:r>
    </w:p>
    <w:p w14:paraId="1E329A3A" w14:textId="77777777" w:rsidR="00023F72" w:rsidRDefault="00023F72" w:rsidP="00023F72">
      <w:pPr>
        <w:spacing w:after="0"/>
        <w:rPr>
          <w:color w:val="1F497D"/>
          <w:sz w:val="22"/>
          <w:szCs w:val="22"/>
          <w:lang w:eastAsia="zh-CN"/>
        </w:rPr>
      </w:pPr>
      <w:r>
        <w:rPr>
          <w:color w:val="1F497D"/>
          <w:sz w:val="22"/>
          <w:szCs w:val="22"/>
          <w:lang w:eastAsia="zh-CN"/>
        </w:rPr>
        <w:t>   |        +--</w:t>
      </w:r>
      <w:proofErr w:type="spellStart"/>
      <w:r>
        <w:rPr>
          <w:color w:val="1F497D"/>
          <w:sz w:val="22"/>
          <w:szCs w:val="22"/>
          <w:lang w:eastAsia="zh-CN"/>
        </w:rPr>
        <w:t>rw</w:t>
      </w:r>
      <w:proofErr w:type="spellEnd"/>
      <w:r>
        <w:rPr>
          <w:color w:val="1F497D"/>
          <w:sz w:val="22"/>
          <w:szCs w:val="22"/>
          <w:lang w:eastAsia="zh-CN"/>
        </w:rPr>
        <w:t xml:space="preserve"> (</w:t>
      </w:r>
      <w:proofErr w:type="spellStart"/>
      <w:proofErr w:type="gramStart"/>
      <w:r>
        <w:rPr>
          <w:color w:val="1F497D"/>
          <w:sz w:val="22"/>
          <w:szCs w:val="22"/>
          <w:lang w:eastAsia="zh-CN"/>
        </w:rPr>
        <w:t>te</w:t>
      </w:r>
      <w:proofErr w:type="spellEnd"/>
      <w:proofErr w:type="gramEnd"/>
      <w:r>
        <w:rPr>
          <w:color w:val="1F497D"/>
          <w:sz w:val="22"/>
          <w:szCs w:val="22"/>
          <w:lang w:eastAsia="zh-CN"/>
        </w:rPr>
        <w:t>)?</w:t>
      </w:r>
    </w:p>
    <w:p w14:paraId="16536F33" w14:textId="77777777" w:rsidR="00023F72" w:rsidRDefault="00023F72" w:rsidP="00023F72">
      <w:pPr>
        <w:spacing w:after="0"/>
        <w:rPr>
          <w:color w:val="1F497D"/>
          <w:sz w:val="22"/>
          <w:szCs w:val="22"/>
          <w:lang w:eastAsia="zh-CN"/>
        </w:rPr>
      </w:pPr>
      <w:r>
        <w:rPr>
          <w:color w:val="1F497D"/>
          <w:sz w:val="22"/>
          <w:szCs w:val="22"/>
          <w:lang w:eastAsia="zh-CN"/>
        </w:rPr>
        <w:t>   |           +</w:t>
      </w:r>
      <w:proofErr w:type="gramStart"/>
      <w:r>
        <w:rPr>
          <w:color w:val="1F497D"/>
          <w:sz w:val="22"/>
          <w:szCs w:val="22"/>
          <w:lang w:eastAsia="zh-CN"/>
        </w:rPr>
        <w:t>--:</w:t>
      </w:r>
      <w:proofErr w:type="gramEnd"/>
      <w:r>
        <w:rPr>
          <w:color w:val="1F497D"/>
          <w:sz w:val="22"/>
          <w:szCs w:val="22"/>
          <w:lang w:eastAsia="zh-CN"/>
        </w:rPr>
        <w:t>(</w:t>
      </w:r>
      <w:proofErr w:type="spellStart"/>
      <w:r>
        <w:rPr>
          <w:color w:val="1F497D"/>
          <w:sz w:val="22"/>
          <w:szCs w:val="22"/>
          <w:lang w:eastAsia="zh-CN"/>
        </w:rPr>
        <w:t>actn-vn</w:t>
      </w:r>
      <w:proofErr w:type="spellEnd"/>
      <w:r>
        <w:rPr>
          <w:color w:val="1F497D"/>
          <w:sz w:val="22"/>
          <w:szCs w:val="22"/>
          <w:lang w:eastAsia="zh-CN"/>
        </w:rPr>
        <w:t>)</w:t>
      </w:r>
    </w:p>
    <w:p w14:paraId="19DDBFFC" w14:textId="77777777" w:rsidR="00023F72" w:rsidRDefault="00023F72" w:rsidP="00023F72">
      <w:pPr>
        <w:spacing w:after="0"/>
        <w:rPr>
          <w:color w:val="1F497D"/>
          <w:sz w:val="22"/>
          <w:szCs w:val="22"/>
          <w:lang w:eastAsia="zh-CN"/>
        </w:rPr>
      </w:pPr>
      <w:r>
        <w:rPr>
          <w:color w:val="1F497D"/>
          <w:sz w:val="22"/>
          <w:szCs w:val="22"/>
          <w:lang w:eastAsia="zh-CN"/>
        </w:rPr>
        <w:t>   |           |</w:t>
      </w:r>
      <w:proofErr w:type="gramStart"/>
      <w:r>
        <w:rPr>
          <w:color w:val="1F497D"/>
          <w:sz w:val="22"/>
          <w:szCs w:val="22"/>
          <w:lang w:eastAsia="zh-CN"/>
        </w:rPr>
        <w:t>  +</w:t>
      </w:r>
      <w:proofErr w:type="gramEnd"/>
      <w:r>
        <w:rPr>
          <w:color w:val="1F497D"/>
          <w:sz w:val="22"/>
          <w:szCs w:val="22"/>
          <w:lang w:eastAsia="zh-CN"/>
        </w:rPr>
        <w:t>--</w:t>
      </w:r>
      <w:proofErr w:type="spellStart"/>
      <w:r>
        <w:rPr>
          <w:color w:val="1F497D"/>
          <w:sz w:val="22"/>
          <w:szCs w:val="22"/>
          <w:lang w:eastAsia="zh-CN"/>
        </w:rPr>
        <w:t>rw</w:t>
      </w:r>
      <w:proofErr w:type="spellEnd"/>
      <w:r>
        <w:rPr>
          <w:color w:val="1F497D"/>
          <w:sz w:val="22"/>
          <w:szCs w:val="22"/>
          <w:lang w:eastAsia="zh-CN"/>
        </w:rPr>
        <w:t xml:space="preserve"> </w:t>
      </w:r>
      <w:proofErr w:type="spellStart"/>
      <w:r>
        <w:rPr>
          <w:color w:val="1F497D"/>
          <w:sz w:val="22"/>
          <w:szCs w:val="22"/>
          <w:lang w:eastAsia="zh-CN"/>
        </w:rPr>
        <w:t>actn</w:t>
      </w:r>
      <w:proofErr w:type="spellEnd"/>
      <w:r>
        <w:rPr>
          <w:color w:val="1F497D"/>
          <w:sz w:val="22"/>
          <w:szCs w:val="22"/>
          <w:lang w:eastAsia="zh-CN"/>
        </w:rPr>
        <w:t>-</w:t>
      </w:r>
      <w:proofErr w:type="spellStart"/>
      <w:r>
        <w:rPr>
          <w:color w:val="1F497D"/>
          <w:sz w:val="22"/>
          <w:szCs w:val="22"/>
          <w:lang w:eastAsia="zh-CN"/>
        </w:rPr>
        <w:t>vn</w:t>
      </w:r>
      <w:proofErr w:type="spellEnd"/>
      <w:r>
        <w:rPr>
          <w:color w:val="1F497D"/>
          <w:sz w:val="22"/>
          <w:szCs w:val="22"/>
          <w:lang w:eastAsia="zh-CN"/>
        </w:rPr>
        <w:t>-ref?   -&gt; /</w:t>
      </w:r>
      <w:proofErr w:type="spellStart"/>
      <w:r>
        <w:rPr>
          <w:color w:val="1F497D"/>
          <w:sz w:val="22"/>
          <w:szCs w:val="22"/>
          <w:lang w:eastAsia="zh-CN"/>
        </w:rPr>
        <w:t>vn</w:t>
      </w:r>
      <w:proofErr w:type="gramStart"/>
      <w:r>
        <w:rPr>
          <w:color w:val="1F497D"/>
          <w:sz w:val="22"/>
          <w:szCs w:val="22"/>
          <w:lang w:eastAsia="zh-CN"/>
        </w:rPr>
        <w:t>:actn</w:t>
      </w:r>
      <w:proofErr w:type="spellEnd"/>
      <w:proofErr w:type="gramEnd"/>
      <w:r>
        <w:rPr>
          <w:color w:val="1F497D"/>
          <w:sz w:val="22"/>
          <w:szCs w:val="22"/>
          <w:lang w:eastAsia="zh-CN"/>
        </w:rPr>
        <w:t>/</w:t>
      </w:r>
      <w:proofErr w:type="spellStart"/>
      <w:r>
        <w:rPr>
          <w:color w:val="1F497D"/>
          <w:sz w:val="22"/>
          <w:szCs w:val="22"/>
          <w:lang w:eastAsia="zh-CN"/>
        </w:rPr>
        <w:t>ap</w:t>
      </w:r>
      <w:proofErr w:type="spellEnd"/>
      <w:r>
        <w:rPr>
          <w:color w:val="1F497D"/>
          <w:sz w:val="22"/>
          <w:szCs w:val="22"/>
          <w:lang w:eastAsia="zh-CN"/>
        </w:rPr>
        <w:t>/access-point-list/access-point-id</w:t>
      </w:r>
    </w:p>
    <w:p w14:paraId="6B1AF2D2" w14:textId="77777777" w:rsidR="00023F72" w:rsidRDefault="00023F72" w:rsidP="00023F72">
      <w:pPr>
        <w:spacing w:after="0"/>
        <w:rPr>
          <w:color w:val="1F497D"/>
          <w:sz w:val="22"/>
          <w:szCs w:val="22"/>
          <w:lang w:eastAsia="zh-CN"/>
        </w:rPr>
      </w:pPr>
      <w:r>
        <w:rPr>
          <w:color w:val="1F497D"/>
          <w:sz w:val="22"/>
          <w:szCs w:val="22"/>
          <w:lang w:eastAsia="zh-CN"/>
        </w:rPr>
        <w:t>   |           +</w:t>
      </w:r>
      <w:proofErr w:type="gramStart"/>
      <w:r>
        <w:rPr>
          <w:color w:val="1F497D"/>
          <w:sz w:val="22"/>
          <w:szCs w:val="22"/>
          <w:lang w:eastAsia="zh-CN"/>
        </w:rPr>
        <w:t>--:</w:t>
      </w:r>
      <w:proofErr w:type="gramEnd"/>
      <w:r>
        <w:rPr>
          <w:color w:val="1F497D"/>
          <w:sz w:val="22"/>
          <w:szCs w:val="22"/>
          <w:lang w:eastAsia="zh-CN"/>
        </w:rPr>
        <w:t>(</w:t>
      </w:r>
      <w:proofErr w:type="spellStart"/>
      <w:r>
        <w:rPr>
          <w:color w:val="1F497D"/>
          <w:sz w:val="22"/>
          <w:szCs w:val="22"/>
          <w:lang w:eastAsia="zh-CN"/>
        </w:rPr>
        <w:t>te</w:t>
      </w:r>
      <w:proofErr w:type="spellEnd"/>
      <w:r>
        <w:rPr>
          <w:color w:val="1F497D"/>
          <w:sz w:val="22"/>
          <w:szCs w:val="22"/>
          <w:lang w:eastAsia="zh-CN"/>
        </w:rPr>
        <w:t>)</w:t>
      </w:r>
    </w:p>
    <w:p w14:paraId="03E25F0C" w14:textId="77777777" w:rsidR="00023F72" w:rsidRDefault="00023F72" w:rsidP="00023F72">
      <w:pPr>
        <w:spacing w:after="0"/>
        <w:rPr>
          <w:color w:val="1F497D"/>
          <w:sz w:val="22"/>
          <w:szCs w:val="22"/>
          <w:lang w:eastAsia="zh-CN"/>
        </w:rPr>
      </w:pPr>
      <w:r>
        <w:rPr>
          <w:color w:val="1F497D"/>
          <w:sz w:val="22"/>
          <w:szCs w:val="22"/>
          <w:lang w:eastAsia="zh-CN"/>
        </w:rPr>
        <w:t>   +--</w:t>
      </w:r>
      <w:proofErr w:type="spellStart"/>
      <w:r>
        <w:rPr>
          <w:color w:val="1F497D"/>
          <w:sz w:val="22"/>
          <w:szCs w:val="22"/>
          <w:lang w:eastAsia="zh-CN"/>
        </w:rPr>
        <w:t>ro</w:t>
      </w:r>
      <w:proofErr w:type="spellEnd"/>
      <w:r>
        <w:rPr>
          <w:color w:val="1F497D"/>
          <w:sz w:val="22"/>
          <w:szCs w:val="22"/>
          <w:lang w:eastAsia="zh-CN"/>
        </w:rPr>
        <w:t xml:space="preserve"> </w:t>
      </w:r>
      <w:proofErr w:type="spellStart"/>
      <w:r>
        <w:rPr>
          <w:color w:val="1F497D"/>
          <w:sz w:val="22"/>
          <w:szCs w:val="22"/>
          <w:lang w:eastAsia="zh-CN"/>
        </w:rPr>
        <w:t>te</w:t>
      </w:r>
      <w:proofErr w:type="spellEnd"/>
      <w:r>
        <w:rPr>
          <w:color w:val="1F497D"/>
          <w:sz w:val="22"/>
          <w:szCs w:val="22"/>
          <w:lang w:eastAsia="zh-CN"/>
        </w:rPr>
        <w:t>-service-mapping-state</w:t>
      </w:r>
    </w:p>
    <w:p w14:paraId="1E651379" w14:textId="77777777" w:rsidR="00023F72" w:rsidRDefault="00023F72" w:rsidP="00023F72">
      <w:pPr>
        <w:spacing w:after="0"/>
        <w:rPr>
          <w:color w:val="1F497D"/>
          <w:sz w:val="22"/>
          <w:szCs w:val="22"/>
          <w:lang w:eastAsia="zh-CN"/>
        </w:rPr>
      </w:pPr>
      <w:r>
        <w:rPr>
          <w:color w:val="1F497D"/>
          <w:sz w:val="22"/>
          <w:szCs w:val="22"/>
          <w:lang w:eastAsia="zh-CN"/>
        </w:rPr>
        <w:t>      +--</w:t>
      </w:r>
      <w:proofErr w:type="spellStart"/>
      <w:r>
        <w:rPr>
          <w:color w:val="1F497D"/>
          <w:sz w:val="22"/>
          <w:szCs w:val="22"/>
          <w:lang w:eastAsia="zh-CN"/>
        </w:rPr>
        <w:t>ro</w:t>
      </w:r>
      <w:proofErr w:type="spellEnd"/>
      <w:r>
        <w:rPr>
          <w:color w:val="1F497D"/>
          <w:sz w:val="22"/>
          <w:szCs w:val="22"/>
          <w:lang w:eastAsia="zh-CN"/>
        </w:rPr>
        <w:t xml:space="preserve"> service-mapping</w:t>
      </w:r>
    </w:p>
    <w:p w14:paraId="26A8C0B5"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w:t>
      </w:r>
      <w:proofErr w:type="spellStart"/>
      <w:r>
        <w:rPr>
          <w:color w:val="1F497D"/>
          <w:sz w:val="22"/>
          <w:szCs w:val="22"/>
          <w:lang w:eastAsia="zh-CN"/>
        </w:rPr>
        <w:t>ro</w:t>
      </w:r>
      <w:proofErr w:type="spellEnd"/>
      <w:r>
        <w:rPr>
          <w:color w:val="1F497D"/>
          <w:sz w:val="22"/>
          <w:szCs w:val="22"/>
          <w:lang w:eastAsia="zh-CN"/>
        </w:rPr>
        <w:t xml:space="preserve"> mapping-list* [map-id]</w:t>
      </w:r>
    </w:p>
    <w:p w14:paraId="32F598A0" w14:textId="77777777" w:rsidR="00023F72" w:rsidRDefault="00023F72" w:rsidP="00023F72">
      <w:pPr>
        <w:spacing w:after="0"/>
        <w:rPr>
          <w:color w:val="1F497D"/>
          <w:sz w:val="22"/>
          <w:szCs w:val="22"/>
          <w:lang w:eastAsia="zh-CN"/>
        </w:rPr>
      </w:pPr>
      <w:r>
        <w:rPr>
          <w:color w:val="1F497D"/>
          <w:sz w:val="22"/>
          <w:szCs w:val="22"/>
          <w:lang w:eastAsia="zh-CN"/>
        </w:rPr>
        <w:t>      |     +--</w:t>
      </w:r>
      <w:proofErr w:type="spellStart"/>
      <w:r>
        <w:rPr>
          <w:color w:val="1F497D"/>
          <w:sz w:val="22"/>
          <w:szCs w:val="22"/>
          <w:lang w:eastAsia="zh-CN"/>
        </w:rPr>
        <w:t>ro</w:t>
      </w:r>
      <w:proofErr w:type="spellEnd"/>
      <w:r>
        <w:rPr>
          <w:color w:val="1F497D"/>
          <w:sz w:val="22"/>
          <w:szCs w:val="22"/>
          <w:lang w:eastAsia="zh-CN"/>
        </w:rPr>
        <w:t xml:space="preserve"> map-id            uint32</w:t>
      </w:r>
    </w:p>
    <w:p w14:paraId="12ED06CC" w14:textId="77777777" w:rsidR="00023F72" w:rsidRDefault="00023F72" w:rsidP="00023F72">
      <w:pPr>
        <w:spacing w:after="0"/>
        <w:rPr>
          <w:color w:val="1F497D"/>
          <w:sz w:val="22"/>
          <w:szCs w:val="22"/>
          <w:lang w:eastAsia="zh-CN"/>
        </w:rPr>
      </w:pPr>
      <w:r>
        <w:rPr>
          <w:color w:val="1F497D"/>
          <w:sz w:val="22"/>
          <w:szCs w:val="22"/>
          <w:lang w:eastAsia="zh-CN"/>
        </w:rPr>
        <w:t>      |     +--</w:t>
      </w:r>
      <w:proofErr w:type="spellStart"/>
      <w:r>
        <w:rPr>
          <w:color w:val="1F497D"/>
          <w:sz w:val="22"/>
          <w:szCs w:val="22"/>
          <w:lang w:eastAsia="zh-CN"/>
        </w:rPr>
        <w:t>ro</w:t>
      </w:r>
      <w:proofErr w:type="spellEnd"/>
      <w:r>
        <w:rPr>
          <w:color w:val="1F497D"/>
          <w:sz w:val="22"/>
          <w:szCs w:val="22"/>
          <w:lang w:eastAsia="zh-CN"/>
        </w:rPr>
        <w:t xml:space="preserve"> (service)?</w:t>
      </w:r>
    </w:p>
    <w:p w14:paraId="2A2A7D54" w14:textId="77777777" w:rsidR="00023F72" w:rsidRDefault="00023F72" w:rsidP="00023F72">
      <w:pPr>
        <w:spacing w:after="0"/>
        <w:rPr>
          <w:color w:val="1F497D"/>
          <w:sz w:val="22"/>
          <w:szCs w:val="22"/>
          <w:lang w:eastAsia="zh-CN"/>
        </w:rPr>
      </w:pPr>
      <w:r>
        <w:rPr>
          <w:color w:val="1F497D"/>
          <w:sz w:val="22"/>
          <w:szCs w:val="22"/>
          <w:lang w:eastAsia="zh-CN"/>
        </w:rPr>
        <w:t>      |     |</w:t>
      </w:r>
      <w:proofErr w:type="gramStart"/>
      <w:r>
        <w:rPr>
          <w:color w:val="1F497D"/>
          <w:sz w:val="22"/>
          <w:szCs w:val="22"/>
          <w:lang w:eastAsia="zh-CN"/>
        </w:rPr>
        <w:t>  +</w:t>
      </w:r>
      <w:proofErr w:type="gramEnd"/>
      <w:r>
        <w:rPr>
          <w:color w:val="1F497D"/>
          <w:sz w:val="22"/>
          <w:szCs w:val="22"/>
          <w:lang w:eastAsia="zh-CN"/>
        </w:rPr>
        <w:t>--:(l3vpn)</w:t>
      </w:r>
    </w:p>
    <w:p w14:paraId="3B16C25A" w14:textId="77777777" w:rsidR="00023F72" w:rsidRDefault="00023F72" w:rsidP="00023F72">
      <w:pPr>
        <w:spacing w:after="0"/>
        <w:rPr>
          <w:color w:val="1F497D"/>
          <w:sz w:val="22"/>
          <w:szCs w:val="22"/>
          <w:lang w:eastAsia="zh-CN"/>
        </w:rPr>
      </w:pPr>
      <w:r>
        <w:rPr>
          <w:color w:val="1F497D"/>
          <w:sz w:val="22"/>
          <w:szCs w:val="22"/>
          <w:lang w:eastAsia="zh-CN"/>
        </w:rPr>
        <w:t>      |     |</w:t>
      </w:r>
      <w:proofErr w:type="gramStart"/>
      <w:r>
        <w:rPr>
          <w:color w:val="1F497D"/>
          <w:sz w:val="22"/>
          <w:szCs w:val="22"/>
          <w:lang w:eastAsia="zh-CN"/>
        </w:rPr>
        <w:t>  |</w:t>
      </w:r>
      <w:proofErr w:type="gramEnd"/>
      <w:r>
        <w:rPr>
          <w:color w:val="1F497D"/>
          <w:sz w:val="22"/>
          <w:szCs w:val="22"/>
          <w:lang w:eastAsia="zh-CN"/>
        </w:rPr>
        <w:t>  +--</w:t>
      </w:r>
      <w:proofErr w:type="spellStart"/>
      <w:r>
        <w:rPr>
          <w:color w:val="1F497D"/>
          <w:sz w:val="22"/>
          <w:szCs w:val="22"/>
          <w:lang w:eastAsia="zh-CN"/>
        </w:rPr>
        <w:t>ro</w:t>
      </w:r>
      <w:proofErr w:type="spellEnd"/>
      <w:r>
        <w:rPr>
          <w:color w:val="1F497D"/>
          <w:sz w:val="22"/>
          <w:szCs w:val="22"/>
          <w:lang w:eastAsia="zh-CN"/>
        </w:rPr>
        <w:t xml:space="preserve"> l3vpn-ref?        -&gt; /l3:l3vpn-svc/</w:t>
      </w:r>
      <w:proofErr w:type="spellStart"/>
      <w:r>
        <w:rPr>
          <w:color w:val="1F497D"/>
          <w:sz w:val="22"/>
          <w:szCs w:val="22"/>
          <w:lang w:eastAsia="zh-CN"/>
        </w:rPr>
        <w:t>vpn</w:t>
      </w:r>
      <w:proofErr w:type="spellEnd"/>
      <w:r>
        <w:rPr>
          <w:color w:val="1F497D"/>
          <w:sz w:val="22"/>
          <w:szCs w:val="22"/>
          <w:lang w:eastAsia="zh-CN"/>
        </w:rPr>
        <w:t>-services/</w:t>
      </w:r>
      <w:proofErr w:type="spellStart"/>
      <w:r>
        <w:rPr>
          <w:color w:val="1F497D"/>
          <w:sz w:val="22"/>
          <w:szCs w:val="22"/>
          <w:lang w:eastAsia="zh-CN"/>
        </w:rPr>
        <w:t>vpn</w:t>
      </w:r>
      <w:proofErr w:type="spellEnd"/>
      <w:r>
        <w:rPr>
          <w:color w:val="1F497D"/>
          <w:sz w:val="22"/>
          <w:szCs w:val="22"/>
          <w:lang w:eastAsia="zh-CN"/>
        </w:rPr>
        <w:t>-service/</w:t>
      </w:r>
      <w:proofErr w:type="spellStart"/>
      <w:r>
        <w:rPr>
          <w:color w:val="1F497D"/>
          <w:sz w:val="22"/>
          <w:szCs w:val="22"/>
          <w:lang w:eastAsia="zh-CN"/>
        </w:rPr>
        <w:t>vpn</w:t>
      </w:r>
      <w:proofErr w:type="spellEnd"/>
      <w:r>
        <w:rPr>
          <w:color w:val="1F497D"/>
          <w:sz w:val="22"/>
          <w:szCs w:val="22"/>
          <w:lang w:eastAsia="zh-CN"/>
        </w:rPr>
        <w:t>-id</w:t>
      </w:r>
    </w:p>
    <w:p w14:paraId="732AD16E" w14:textId="77777777" w:rsidR="00023F72" w:rsidRDefault="00023F72" w:rsidP="00023F72">
      <w:pPr>
        <w:spacing w:after="0"/>
        <w:rPr>
          <w:color w:val="1F497D"/>
          <w:sz w:val="22"/>
          <w:szCs w:val="22"/>
          <w:lang w:eastAsia="zh-CN"/>
        </w:rPr>
      </w:pPr>
      <w:r>
        <w:rPr>
          <w:color w:val="1F497D"/>
          <w:sz w:val="22"/>
          <w:szCs w:val="22"/>
          <w:lang w:eastAsia="zh-CN"/>
        </w:rPr>
        <w:t>      |     |</w:t>
      </w:r>
      <w:proofErr w:type="gramStart"/>
      <w:r>
        <w:rPr>
          <w:color w:val="1F497D"/>
          <w:sz w:val="22"/>
          <w:szCs w:val="22"/>
          <w:lang w:eastAsia="zh-CN"/>
        </w:rPr>
        <w:t>  +</w:t>
      </w:r>
      <w:proofErr w:type="gramEnd"/>
      <w:r>
        <w:rPr>
          <w:color w:val="1F497D"/>
          <w:sz w:val="22"/>
          <w:szCs w:val="22"/>
          <w:lang w:eastAsia="zh-CN"/>
        </w:rPr>
        <w:t>--:(l2vpn)</w:t>
      </w:r>
    </w:p>
    <w:p w14:paraId="4CB167E4" w14:textId="77777777" w:rsidR="00023F72" w:rsidRDefault="00023F72" w:rsidP="00023F72">
      <w:pPr>
        <w:spacing w:after="0"/>
        <w:rPr>
          <w:color w:val="1F497D"/>
          <w:sz w:val="22"/>
          <w:szCs w:val="22"/>
          <w:lang w:eastAsia="zh-CN"/>
        </w:rPr>
      </w:pPr>
      <w:r>
        <w:rPr>
          <w:color w:val="1F497D"/>
          <w:sz w:val="22"/>
          <w:szCs w:val="22"/>
          <w:lang w:eastAsia="zh-CN"/>
        </w:rPr>
        <w:lastRenderedPageBreak/>
        <w:t>      |     +--</w:t>
      </w:r>
      <w:proofErr w:type="spellStart"/>
      <w:r>
        <w:rPr>
          <w:color w:val="1F497D"/>
          <w:sz w:val="22"/>
          <w:szCs w:val="22"/>
          <w:lang w:eastAsia="zh-CN"/>
        </w:rPr>
        <w:t>ro</w:t>
      </w:r>
      <w:proofErr w:type="spellEnd"/>
      <w:r>
        <w:rPr>
          <w:color w:val="1F497D"/>
          <w:sz w:val="22"/>
          <w:szCs w:val="22"/>
          <w:lang w:eastAsia="zh-CN"/>
        </w:rPr>
        <w:t xml:space="preserve"> (</w:t>
      </w:r>
      <w:proofErr w:type="spellStart"/>
      <w:proofErr w:type="gramStart"/>
      <w:r>
        <w:rPr>
          <w:color w:val="1F497D"/>
          <w:sz w:val="22"/>
          <w:szCs w:val="22"/>
          <w:lang w:eastAsia="zh-CN"/>
        </w:rPr>
        <w:t>te</w:t>
      </w:r>
      <w:proofErr w:type="spellEnd"/>
      <w:proofErr w:type="gramEnd"/>
      <w:r>
        <w:rPr>
          <w:color w:val="1F497D"/>
          <w:sz w:val="22"/>
          <w:szCs w:val="22"/>
          <w:lang w:eastAsia="zh-CN"/>
        </w:rPr>
        <w:t>)?</w:t>
      </w:r>
    </w:p>
    <w:p w14:paraId="4CEB6447" w14:textId="77777777" w:rsidR="00023F72" w:rsidRDefault="00023F72" w:rsidP="00023F72">
      <w:pPr>
        <w:spacing w:after="0"/>
        <w:rPr>
          <w:color w:val="1F497D"/>
          <w:sz w:val="22"/>
          <w:szCs w:val="22"/>
          <w:lang w:eastAsia="zh-CN"/>
        </w:rPr>
      </w:pPr>
      <w:r>
        <w:rPr>
          <w:color w:val="1F497D"/>
          <w:sz w:val="22"/>
          <w:szCs w:val="22"/>
          <w:lang w:eastAsia="zh-CN"/>
        </w:rPr>
        <w:t>      |        +</w:t>
      </w:r>
      <w:proofErr w:type="gramStart"/>
      <w:r>
        <w:rPr>
          <w:color w:val="1F497D"/>
          <w:sz w:val="22"/>
          <w:szCs w:val="22"/>
          <w:lang w:eastAsia="zh-CN"/>
        </w:rPr>
        <w:t>--:</w:t>
      </w:r>
      <w:proofErr w:type="gramEnd"/>
      <w:r>
        <w:rPr>
          <w:color w:val="1F497D"/>
          <w:sz w:val="22"/>
          <w:szCs w:val="22"/>
          <w:lang w:eastAsia="zh-CN"/>
        </w:rPr>
        <w:t>(</w:t>
      </w:r>
      <w:proofErr w:type="spellStart"/>
      <w:r>
        <w:rPr>
          <w:color w:val="1F497D"/>
          <w:sz w:val="22"/>
          <w:szCs w:val="22"/>
          <w:lang w:eastAsia="zh-CN"/>
        </w:rPr>
        <w:t>actn-vn</w:t>
      </w:r>
      <w:proofErr w:type="spellEnd"/>
      <w:r>
        <w:rPr>
          <w:color w:val="1F497D"/>
          <w:sz w:val="22"/>
          <w:szCs w:val="22"/>
          <w:lang w:eastAsia="zh-CN"/>
        </w:rPr>
        <w:t>)</w:t>
      </w:r>
    </w:p>
    <w:p w14:paraId="7D72D872" w14:textId="77777777" w:rsidR="00023F72" w:rsidRDefault="00023F72" w:rsidP="00023F72">
      <w:pPr>
        <w:spacing w:after="0"/>
        <w:rPr>
          <w:color w:val="1F497D"/>
          <w:sz w:val="22"/>
          <w:szCs w:val="22"/>
          <w:lang w:eastAsia="zh-CN"/>
        </w:rPr>
      </w:pPr>
      <w:r>
        <w:rPr>
          <w:color w:val="1F497D"/>
          <w:sz w:val="22"/>
          <w:szCs w:val="22"/>
          <w:lang w:eastAsia="zh-CN"/>
        </w:rPr>
        <w:t>      |        |</w:t>
      </w:r>
      <w:proofErr w:type="gramStart"/>
      <w:r>
        <w:rPr>
          <w:color w:val="1F497D"/>
          <w:sz w:val="22"/>
          <w:szCs w:val="22"/>
          <w:lang w:eastAsia="zh-CN"/>
        </w:rPr>
        <w:t>  +</w:t>
      </w:r>
      <w:proofErr w:type="gramEnd"/>
      <w:r>
        <w:rPr>
          <w:color w:val="1F497D"/>
          <w:sz w:val="22"/>
          <w:szCs w:val="22"/>
          <w:lang w:eastAsia="zh-CN"/>
        </w:rPr>
        <w:t>--</w:t>
      </w:r>
      <w:proofErr w:type="spellStart"/>
      <w:r>
        <w:rPr>
          <w:color w:val="1F497D"/>
          <w:sz w:val="22"/>
          <w:szCs w:val="22"/>
          <w:lang w:eastAsia="zh-CN"/>
        </w:rPr>
        <w:t>ro</w:t>
      </w:r>
      <w:proofErr w:type="spellEnd"/>
      <w:r>
        <w:rPr>
          <w:color w:val="1F497D"/>
          <w:sz w:val="22"/>
          <w:szCs w:val="22"/>
          <w:lang w:eastAsia="zh-CN"/>
        </w:rPr>
        <w:t xml:space="preserve"> </w:t>
      </w:r>
      <w:proofErr w:type="spellStart"/>
      <w:r>
        <w:rPr>
          <w:color w:val="1F497D"/>
          <w:sz w:val="22"/>
          <w:szCs w:val="22"/>
          <w:lang w:eastAsia="zh-CN"/>
        </w:rPr>
        <w:t>actn</w:t>
      </w:r>
      <w:proofErr w:type="spellEnd"/>
      <w:r>
        <w:rPr>
          <w:color w:val="1F497D"/>
          <w:sz w:val="22"/>
          <w:szCs w:val="22"/>
          <w:lang w:eastAsia="zh-CN"/>
        </w:rPr>
        <w:t>-</w:t>
      </w:r>
      <w:proofErr w:type="spellStart"/>
      <w:r>
        <w:rPr>
          <w:color w:val="1F497D"/>
          <w:sz w:val="22"/>
          <w:szCs w:val="22"/>
          <w:lang w:eastAsia="zh-CN"/>
        </w:rPr>
        <w:t>vn</w:t>
      </w:r>
      <w:proofErr w:type="spellEnd"/>
      <w:r>
        <w:rPr>
          <w:color w:val="1F497D"/>
          <w:sz w:val="22"/>
          <w:szCs w:val="22"/>
          <w:lang w:eastAsia="zh-CN"/>
        </w:rPr>
        <w:t>-ref?      -&gt; /</w:t>
      </w:r>
      <w:proofErr w:type="spellStart"/>
      <w:r>
        <w:rPr>
          <w:color w:val="1F497D"/>
          <w:sz w:val="22"/>
          <w:szCs w:val="22"/>
          <w:lang w:eastAsia="zh-CN"/>
        </w:rPr>
        <w:t>vn</w:t>
      </w:r>
      <w:proofErr w:type="gramStart"/>
      <w:r>
        <w:rPr>
          <w:color w:val="1F497D"/>
          <w:sz w:val="22"/>
          <w:szCs w:val="22"/>
          <w:lang w:eastAsia="zh-CN"/>
        </w:rPr>
        <w:t>:actn</w:t>
      </w:r>
      <w:proofErr w:type="spellEnd"/>
      <w:proofErr w:type="gramEnd"/>
      <w:r>
        <w:rPr>
          <w:color w:val="1F497D"/>
          <w:sz w:val="22"/>
          <w:szCs w:val="22"/>
          <w:lang w:eastAsia="zh-CN"/>
        </w:rPr>
        <w:t>/</w:t>
      </w:r>
      <w:proofErr w:type="spellStart"/>
      <w:r>
        <w:rPr>
          <w:color w:val="1F497D"/>
          <w:sz w:val="22"/>
          <w:szCs w:val="22"/>
          <w:lang w:eastAsia="zh-CN"/>
        </w:rPr>
        <w:t>vn</w:t>
      </w:r>
      <w:proofErr w:type="spellEnd"/>
      <w:r>
        <w:rPr>
          <w:color w:val="1F497D"/>
          <w:sz w:val="22"/>
          <w:szCs w:val="22"/>
          <w:lang w:eastAsia="zh-CN"/>
        </w:rPr>
        <w:t>/</w:t>
      </w:r>
      <w:proofErr w:type="spellStart"/>
      <w:r>
        <w:rPr>
          <w:color w:val="1F497D"/>
          <w:sz w:val="22"/>
          <w:szCs w:val="22"/>
          <w:lang w:eastAsia="zh-CN"/>
        </w:rPr>
        <w:t>vn</w:t>
      </w:r>
      <w:proofErr w:type="spellEnd"/>
      <w:r>
        <w:rPr>
          <w:color w:val="1F497D"/>
          <w:sz w:val="22"/>
          <w:szCs w:val="22"/>
          <w:lang w:eastAsia="zh-CN"/>
        </w:rPr>
        <w:t>-list/</w:t>
      </w:r>
      <w:proofErr w:type="spellStart"/>
      <w:r>
        <w:rPr>
          <w:color w:val="1F497D"/>
          <w:sz w:val="22"/>
          <w:szCs w:val="22"/>
          <w:lang w:eastAsia="zh-CN"/>
        </w:rPr>
        <w:t>vn</w:t>
      </w:r>
      <w:proofErr w:type="spellEnd"/>
      <w:r>
        <w:rPr>
          <w:color w:val="1F497D"/>
          <w:sz w:val="22"/>
          <w:szCs w:val="22"/>
          <w:lang w:eastAsia="zh-CN"/>
        </w:rPr>
        <w:t>-id</w:t>
      </w:r>
    </w:p>
    <w:p w14:paraId="39E699C1" w14:textId="77777777" w:rsidR="00023F72" w:rsidRDefault="00023F72" w:rsidP="00023F72">
      <w:pPr>
        <w:spacing w:after="0"/>
        <w:rPr>
          <w:color w:val="1F497D"/>
          <w:sz w:val="22"/>
          <w:szCs w:val="22"/>
          <w:lang w:eastAsia="zh-CN"/>
        </w:rPr>
      </w:pPr>
      <w:r>
        <w:rPr>
          <w:color w:val="1F497D"/>
          <w:sz w:val="22"/>
          <w:szCs w:val="22"/>
          <w:lang w:eastAsia="zh-CN"/>
        </w:rPr>
        <w:t>      |        +</w:t>
      </w:r>
      <w:proofErr w:type="gramStart"/>
      <w:r>
        <w:rPr>
          <w:color w:val="1F497D"/>
          <w:sz w:val="22"/>
          <w:szCs w:val="22"/>
          <w:lang w:eastAsia="zh-CN"/>
        </w:rPr>
        <w:t>--:</w:t>
      </w:r>
      <w:proofErr w:type="gramEnd"/>
      <w:r>
        <w:rPr>
          <w:color w:val="1F497D"/>
          <w:sz w:val="22"/>
          <w:szCs w:val="22"/>
          <w:lang w:eastAsia="zh-CN"/>
        </w:rPr>
        <w:t>(</w:t>
      </w:r>
      <w:proofErr w:type="spellStart"/>
      <w:r>
        <w:rPr>
          <w:color w:val="1F497D"/>
          <w:sz w:val="22"/>
          <w:szCs w:val="22"/>
          <w:lang w:eastAsia="zh-CN"/>
        </w:rPr>
        <w:t>te</w:t>
      </w:r>
      <w:proofErr w:type="spellEnd"/>
      <w:r>
        <w:rPr>
          <w:color w:val="1F497D"/>
          <w:sz w:val="22"/>
          <w:szCs w:val="22"/>
          <w:lang w:eastAsia="zh-CN"/>
        </w:rPr>
        <w:t>)</w:t>
      </w:r>
    </w:p>
    <w:p w14:paraId="5EA56331" w14:textId="77777777" w:rsidR="00023F72" w:rsidRDefault="00023F72" w:rsidP="00023F72">
      <w:pPr>
        <w:spacing w:after="0"/>
        <w:rPr>
          <w:color w:val="1F497D"/>
          <w:sz w:val="22"/>
          <w:szCs w:val="22"/>
          <w:lang w:eastAsia="zh-CN"/>
        </w:rPr>
      </w:pPr>
      <w:r>
        <w:rPr>
          <w:color w:val="1F497D"/>
          <w:sz w:val="22"/>
          <w:szCs w:val="22"/>
          <w:lang w:eastAsia="zh-CN"/>
        </w:rPr>
        <w:t>      |           +--</w:t>
      </w:r>
      <w:proofErr w:type="spellStart"/>
      <w:r>
        <w:rPr>
          <w:color w:val="1F497D"/>
          <w:sz w:val="22"/>
          <w:szCs w:val="22"/>
          <w:lang w:eastAsia="zh-CN"/>
        </w:rPr>
        <w:t>ro</w:t>
      </w:r>
      <w:proofErr w:type="spellEnd"/>
      <w:r>
        <w:rPr>
          <w:color w:val="1F497D"/>
          <w:sz w:val="22"/>
          <w:szCs w:val="22"/>
          <w:lang w:eastAsia="zh-CN"/>
        </w:rPr>
        <w:t xml:space="preserve"> </w:t>
      </w:r>
      <w:proofErr w:type="spellStart"/>
      <w:r>
        <w:rPr>
          <w:color w:val="1F497D"/>
          <w:sz w:val="22"/>
          <w:szCs w:val="22"/>
          <w:lang w:eastAsia="zh-CN"/>
        </w:rPr>
        <w:t>te</w:t>
      </w:r>
      <w:proofErr w:type="spellEnd"/>
      <w:r>
        <w:rPr>
          <w:color w:val="1F497D"/>
          <w:sz w:val="22"/>
          <w:szCs w:val="22"/>
          <w:lang w:eastAsia="zh-CN"/>
        </w:rPr>
        <w:t xml:space="preserve">-tunnel-list*   </w:t>
      </w:r>
      <w:proofErr w:type="spellStart"/>
      <w:r>
        <w:rPr>
          <w:color w:val="1F497D"/>
          <w:sz w:val="22"/>
          <w:szCs w:val="22"/>
          <w:lang w:eastAsia="zh-CN"/>
        </w:rPr>
        <w:t>te</w:t>
      </w:r>
      <w:proofErr w:type="gramStart"/>
      <w:r>
        <w:rPr>
          <w:color w:val="1F497D"/>
          <w:sz w:val="22"/>
          <w:szCs w:val="22"/>
          <w:lang w:eastAsia="zh-CN"/>
        </w:rPr>
        <w:t>:tunnel</w:t>
      </w:r>
      <w:proofErr w:type="gramEnd"/>
      <w:r>
        <w:rPr>
          <w:color w:val="1F497D"/>
          <w:sz w:val="22"/>
          <w:szCs w:val="22"/>
          <w:lang w:eastAsia="zh-CN"/>
        </w:rPr>
        <w:t>-ref</w:t>
      </w:r>
      <w:proofErr w:type="spellEnd"/>
    </w:p>
    <w:p w14:paraId="09DB4617" w14:textId="77777777" w:rsidR="00023F72" w:rsidRDefault="00023F72" w:rsidP="00023F72">
      <w:pPr>
        <w:spacing w:after="0"/>
        <w:rPr>
          <w:color w:val="1F497D"/>
          <w:sz w:val="22"/>
          <w:szCs w:val="22"/>
          <w:lang w:eastAsia="zh-CN"/>
        </w:rPr>
      </w:pPr>
      <w:r>
        <w:rPr>
          <w:color w:val="1F497D"/>
          <w:sz w:val="22"/>
          <w:szCs w:val="22"/>
          <w:lang w:eastAsia="zh-CN"/>
        </w:rPr>
        <w:t>      +--</w:t>
      </w:r>
      <w:proofErr w:type="spellStart"/>
      <w:r>
        <w:rPr>
          <w:color w:val="1F497D"/>
          <w:sz w:val="22"/>
          <w:szCs w:val="22"/>
          <w:lang w:eastAsia="zh-CN"/>
        </w:rPr>
        <w:t>ro</w:t>
      </w:r>
      <w:proofErr w:type="spellEnd"/>
      <w:r>
        <w:rPr>
          <w:color w:val="1F497D"/>
          <w:sz w:val="22"/>
          <w:szCs w:val="22"/>
          <w:lang w:eastAsia="zh-CN"/>
        </w:rPr>
        <w:t xml:space="preserve"> site-mapping</w:t>
      </w:r>
    </w:p>
    <w:p w14:paraId="3C1C9A6D" w14:textId="77777777" w:rsidR="00023F72" w:rsidRDefault="00023F72" w:rsidP="00023F72">
      <w:pPr>
        <w:spacing w:after="0"/>
        <w:rPr>
          <w:color w:val="1F497D"/>
          <w:sz w:val="22"/>
          <w:szCs w:val="22"/>
          <w:lang w:eastAsia="zh-CN"/>
        </w:rPr>
      </w:pPr>
      <w:r>
        <w:rPr>
          <w:color w:val="1F497D"/>
          <w:sz w:val="22"/>
          <w:szCs w:val="22"/>
          <w:lang w:eastAsia="zh-CN"/>
        </w:rPr>
        <w:t>         +--</w:t>
      </w:r>
      <w:proofErr w:type="spellStart"/>
      <w:r>
        <w:rPr>
          <w:color w:val="1F497D"/>
          <w:sz w:val="22"/>
          <w:szCs w:val="22"/>
          <w:lang w:eastAsia="zh-CN"/>
        </w:rPr>
        <w:t>ro</w:t>
      </w:r>
      <w:proofErr w:type="spellEnd"/>
      <w:r>
        <w:rPr>
          <w:color w:val="1F497D"/>
          <w:sz w:val="22"/>
          <w:szCs w:val="22"/>
          <w:lang w:eastAsia="zh-CN"/>
        </w:rPr>
        <w:t xml:space="preserve"> mapping-list* [map-id]</w:t>
      </w:r>
    </w:p>
    <w:p w14:paraId="305D18AC" w14:textId="77777777" w:rsidR="00023F72" w:rsidRDefault="00023F72" w:rsidP="00023F72">
      <w:pPr>
        <w:spacing w:after="0"/>
        <w:rPr>
          <w:color w:val="1F497D"/>
          <w:sz w:val="22"/>
          <w:szCs w:val="22"/>
          <w:lang w:eastAsia="zh-CN"/>
        </w:rPr>
      </w:pPr>
      <w:r>
        <w:rPr>
          <w:color w:val="1F497D"/>
          <w:sz w:val="22"/>
          <w:szCs w:val="22"/>
          <w:lang w:eastAsia="zh-CN"/>
        </w:rPr>
        <w:t>            +--</w:t>
      </w:r>
      <w:proofErr w:type="spellStart"/>
      <w:r>
        <w:rPr>
          <w:color w:val="1F497D"/>
          <w:sz w:val="22"/>
          <w:szCs w:val="22"/>
          <w:lang w:eastAsia="zh-CN"/>
        </w:rPr>
        <w:t>ro</w:t>
      </w:r>
      <w:proofErr w:type="spellEnd"/>
      <w:r>
        <w:rPr>
          <w:color w:val="1F497D"/>
          <w:sz w:val="22"/>
          <w:szCs w:val="22"/>
          <w:lang w:eastAsia="zh-CN"/>
        </w:rPr>
        <w:t xml:space="preserve"> map-id         uint32</w:t>
      </w:r>
    </w:p>
    <w:p w14:paraId="7E88467D" w14:textId="77777777" w:rsidR="00023F72" w:rsidRDefault="00023F72" w:rsidP="00023F72">
      <w:pPr>
        <w:spacing w:after="0"/>
        <w:rPr>
          <w:color w:val="1F497D"/>
          <w:sz w:val="22"/>
          <w:szCs w:val="22"/>
          <w:lang w:eastAsia="zh-CN"/>
        </w:rPr>
      </w:pPr>
      <w:r>
        <w:rPr>
          <w:color w:val="1F497D"/>
          <w:sz w:val="22"/>
          <w:szCs w:val="22"/>
          <w:lang w:eastAsia="zh-CN"/>
        </w:rPr>
        <w:t>            +--</w:t>
      </w:r>
      <w:proofErr w:type="spellStart"/>
      <w:r>
        <w:rPr>
          <w:color w:val="1F497D"/>
          <w:sz w:val="22"/>
          <w:szCs w:val="22"/>
          <w:lang w:eastAsia="zh-CN"/>
        </w:rPr>
        <w:t>ro</w:t>
      </w:r>
      <w:proofErr w:type="spellEnd"/>
      <w:r>
        <w:rPr>
          <w:color w:val="1F497D"/>
          <w:sz w:val="22"/>
          <w:szCs w:val="22"/>
          <w:lang w:eastAsia="zh-CN"/>
        </w:rPr>
        <w:t xml:space="preserve"> (service)?</w:t>
      </w:r>
    </w:p>
    <w:p w14:paraId="4D05189A"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--:(l3vpn)</w:t>
      </w:r>
    </w:p>
    <w:p w14:paraId="578DBB10"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  +--</w:t>
      </w:r>
      <w:proofErr w:type="spellStart"/>
      <w:r>
        <w:rPr>
          <w:color w:val="1F497D"/>
          <w:sz w:val="22"/>
          <w:szCs w:val="22"/>
          <w:lang w:eastAsia="zh-CN"/>
        </w:rPr>
        <w:t>ro</w:t>
      </w:r>
      <w:proofErr w:type="spellEnd"/>
      <w:r>
        <w:rPr>
          <w:color w:val="1F497D"/>
          <w:sz w:val="22"/>
          <w:szCs w:val="22"/>
          <w:lang w:eastAsia="zh-CN"/>
        </w:rPr>
        <w:t xml:space="preserve"> l3vpn-ref?     -&gt; /l3:l3vpn-svc/sites/site/site-id</w:t>
      </w:r>
    </w:p>
    <w:p w14:paraId="734E3CF6"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--:(l2vpn)</w:t>
      </w:r>
    </w:p>
    <w:p w14:paraId="1B8595A4" w14:textId="77777777" w:rsidR="00023F72" w:rsidRDefault="00023F72" w:rsidP="00023F72">
      <w:pPr>
        <w:spacing w:after="0"/>
        <w:rPr>
          <w:color w:val="1F497D"/>
          <w:sz w:val="22"/>
          <w:szCs w:val="22"/>
          <w:lang w:eastAsia="zh-CN"/>
        </w:rPr>
      </w:pPr>
      <w:r>
        <w:rPr>
          <w:color w:val="1F497D"/>
          <w:sz w:val="22"/>
          <w:szCs w:val="22"/>
          <w:lang w:eastAsia="zh-CN"/>
        </w:rPr>
        <w:t>            +--</w:t>
      </w:r>
      <w:proofErr w:type="spellStart"/>
      <w:r>
        <w:rPr>
          <w:color w:val="1F497D"/>
          <w:sz w:val="22"/>
          <w:szCs w:val="22"/>
          <w:lang w:eastAsia="zh-CN"/>
        </w:rPr>
        <w:t>ro</w:t>
      </w:r>
      <w:proofErr w:type="spellEnd"/>
      <w:r>
        <w:rPr>
          <w:color w:val="1F497D"/>
          <w:sz w:val="22"/>
          <w:szCs w:val="22"/>
          <w:lang w:eastAsia="zh-CN"/>
        </w:rPr>
        <w:t xml:space="preserve"> (</w:t>
      </w:r>
      <w:proofErr w:type="spellStart"/>
      <w:proofErr w:type="gramStart"/>
      <w:r>
        <w:rPr>
          <w:color w:val="1F497D"/>
          <w:sz w:val="22"/>
          <w:szCs w:val="22"/>
          <w:lang w:eastAsia="zh-CN"/>
        </w:rPr>
        <w:t>te</w:t>
      </w:r>
      <w:proofErr w:type="spellEnd"/>
      <w:proofErr w:type="gramEnd"/>
      <w:r>
        <w:rPr>
          <w:color w:val="1F497D"/>
          <w:sz w:val="22"/>
          <w:szCs w:val="22"/>
          <w:lang w:eastAsia="zh-CN"/>
        </w:rPr>
        <w:t>)?</w:t>
      </w:r>
    </w:p>
    <w:p w14:paraId="6ECA7A2F" w14:textId="77777777" w:rsidR="00023F72" w:rsidRDefault="00023F72" w:rsidP="00023F72">
      <w:pPr>
        <w:spacing w:after="0"/>
        <w:rPr>
          <w:color w:val="1F497D"/>
          <w:sz w:val="22"/>
          <w:szCs w:val="22"/>
          <w:lang w:eastAsia="zh-CN"/>
        </w:rPr>
      </w:pPr>
      <w:r>
        <w:rPr>
          <w:color w:val="1F497D"/>
          <w:sz w:val="22"/>
          <w:szCs w:val="22"/>
          <w:lang w:eastAsia="zh-CN"/>
        </w:rPr>
        <w:t xml:space="preserve">               </w:t>
      </w:r>
      <w:proofErr w:type="gramStart"/>
      <w:r>
        <w:rPr>
          <w:color w:val="1F497D"/>
          <w:sz w:val="22"/>
          <w:szCs w:val="22"/>
          <w:lang w:eastAsia="zh-CN"/>
        </w:rPr>
        <w:t>+--:</w:t>
      </w:r>
      <w:proofErr w:type="gramEnd"/>
      <w:r>
        <w:rPr>
          <w:color w:val="1F497D"/>
          <w:sz w:val="22"/>
          <w:szCs w:val="22"/>
          <w:lang w:eastAsia="zh-CN"/>
        </w:rPr>
        <w:t>(</w:t>
      </w:r>
      <w:proofErr w:type="spellStart"/>
      <w:r>
        <w:rPr>
          <w:color w:val="1F497D"/>
          <w:sz w:val="22"/>
          <w:szCs w:val="22"/>
          <w:lang w:eastAsia="zh-CN"/>
        </w:rPr>
        <w:t>actn-vn</w:t>
      </w:r>
      <w:proofErr w:type="spellEnd"/>
      <w:r>
        <w:rPr>
          <w:color w:val="1F497D"/>
          <w:sz w:val="22"/>
          <w:szCs w:val="22"/>
          <w:lang w:eastAsia="zh-CN"/>
        </w:rPr>
        <w:t>)</w:t>
      </w:r>
    </w:p>
    <w:p w14:paraId="68BE5375" w14:textId="77777777" w:rsidR="00023F72" w:rsidRDefault="00023F72" w:rsidP="00023F72">
      <w:pPr>
        <w:spacing w:after="0"/>
        <w:rPr>
          <w:color w:val="1F497D"/>
          <w:sz w:val="22"/>
          <w:szCs w:val="22"/>
          <w:lang w:eastAsia="zh-CN"/>
        </w:rPr>
      </w:pPr>
      <w:r>
        <w:rPr>
          <w:color w:val="1F497D"/>
          <w:sz w:val="22"/>
          <w:szCs w:val="22"/>
          <w:lang w:eastAsia="zh-CN"/>
        </w:rPr>
        <w:t>               |</w:t>
      </w:r>
      <w:proofErr w:type="gramStart"/>
      <w:r>
        <w:rPr>
          <w:color w:val="1F497D"/>
          <w:sz w:val="22"/>
          <w:szCs w:val="22"/>
          <w:lang w:eastAsia="zh-CN"/>
        </w:rPr>
        <w:t>  +</w:t>
      </w:r>
      <w:proofErr w:type="gramEnd"/>
      <w:r>
        <w:rPr>
          <w:color w:val="1F497D"/>
          <w:sz w:val="22"/>
          <w:szCs w:val="22"/>
          <w:lang w:eastAsia="zh-CN"/>
        </w:rPr>
        <w:t>--</w:t>
      </w:r>
      <w:proofErr w:type="spellStart"/>
      <w:r>
        <w:rPr>
          <w:color w:val="1F497D"/>
          <w:sz w:val="22"/>
          <w:szCs w:val="22"/>
          <w:lang w:eastAsia="zh-CN"/>
        </w:rPr>
        <w:t>ro</w:t>
      </w:r>
      <w:proofErr w:type="spellEnd"/>
      <w:r>
        <w:rPr>
          <w:color w:val="1F497D"/>
          <w:sz w:val="22"/>
          <w:szCs w:val="22"/>
          <w:lang w:eastAsia="zh-CN"/>
        </w:rPr>
        <w:t xml:space="preserve"> </w:t>
      </w:r>
      <w:proofErr w:type="spellStart"/>
      <w:r>
        <w:rPr>
          <w:color w:val="1F497D"/>
          <w:sz w:val="22"/>
          <w:szCs w:val="22"/>
          <w:lang w:eastAsia="zh-CN"/>
        </w:rPr>
        <w:t>actn</w:t>
      </w:r>
      <w:proofErr w:type="spellEnd"/>
      <w:r>
        <w:rPr>
          <w:color w:val="1F497D"/>
          <w:sz w:val="22"/>
          <w:szCs w:val="22"/>
          <w:lang w:eastAsia="zh-CN"/>
        </w:rPr>
        <w:t>-</w:t>
      </w:r>
      <w:proofErr w:type="spellStart"/>
      <w:r>
        <w:rPr>
          <w:color w:val="1F497D"/>
          <w:sz w:val="22"/>
          <w:szCs w:val="22"/>
          <w:lang w:eastAsia="zh-CN"/>
        </w:rPr>
        <w:t>vn</w:t>
      </w:r>
      <w:proofErr w:type="spellEnd"/>
      <w:r>
        <w:rPr>
          <w:color w:val="1F497D"/>
          <w:sz w:val="22"/>
          <w:szCs w:val="22"/>
          <w:lang w:eastAsia="zh-CN"/>
        </w:rPr>
        <w:t>-ref?   -&gt; /</w:t>
      </w:r>
      <w:proofErr w:type="spellStart"/>
      <w:r>
        <w:rPr>
          <w:color w:val="1F497D"/>
          <w:sz w:val="22"/>
          <w:szCs w:val="22"/>
          <w:lang w:eastAsia="zh-CN"/>
        </w:rPr>
        <w:t>vn</w:t>
      </w:r>
      <w:proofErr w:type="gramStart"/>
      <w:r>
        <w:rPr>
          <w:color w:val="1F497D"/>
          <w:sz w:val="22"/>
          <w:szCs w:val="22"/>
          <w:lang w:eastAsia="zh-CN"/>
        </w:rPr>
        <w:t>:actn</w:t>
      </w:r>
      <w:proofErr w:type="spellEnd"/>
      <w:proofErr w:type="gramEnd"/>
      <w:r>
        <w:rPr>
          <w:color w:val="1F497D"/>
          <w:sz w:val="22"/>
          <w:szCs w:val="22"/>
          <w:lang w:eastAsia="zh-CN"/>
        </w:rPr>
        <w:t>/</w:t>
      </w:r>
      <w:proofErr w:type="spellStart"/>
      <w:r>
        <w:rPr>
          <w:color w:val="1F497D"/>
          <w:sz w:val="22"/>
          <w:szCs w:val="22"/>
          <w:lang w:eastAsia="zh-CN"/>
        </w:rPr>
        <w:t>ap</w:t>
      </w:r>
      <w:proofErr w:type="spellEnd"/>
      <w:r>
        <w:rPr>
          <w:color w:val="1F497D"/>
          <w:sz w:val="22"/>
          <w:szCs w:val="22"/>
          <w:lang w:eastAsia="zh-CN"/>
        </w:rPr>
        <w:t>/access-point-list/access-point-id</w:t>
      </w:r>
    </w:p>
    <w:p w14:paraId="6894AF68" w14:textId="77777777" w:rsidR="00023F72" w:rsidRDefault="00023F72" w:rsidP="00023F72">
      <w:pPr>
        <w:spacing w:after="0"/>
        <w:rPr>
          <w:color w:val="1F497D"/>
          <w:sz w:val="22"/>
          <w:szCs w:val="22"/>
          <w:lang w:eastAsia="zh-CN"/>
        </w:rPr>
      </w:pPr>
      <w:r>
        <w:rPr>
          <w:color w:val="1F497D"/>
          <w:sz w:val="22"/>
          <w:szCs w:val="22"/>
          <w:lang w:eastAsia="zh-CN"/>
        </w:rPr>
        <w:t xml:space="preserve">               </w:t>
      </w:r>
      <w:proofErr w:type="gramStart"/>
      <w:r>
        <w:rPr>
          <w:color w:val="1F497D"/>
          <w:sz w:val="22"/>
          <w:szCs w:val="22"/>
          <w:lang w:eastAsia="zh-CN"/>
        </w:rPr>
        <w:t>+--:</w:t>
      </w:r>
      <w:proofErr w:type="gramEnd"/>
      <w:r>
        <w:rPr>
          <w:color w:val="1F497D"/>
          <w:sz w:val="22"/>
          <w:szCs w:val="22"/>
          <w:lang w:eastAsia="zh-CN"/>
        </w:rPr>
        <w:t>(</w:t>
      </w:r>
      <w:proofErr w:type="spellStart"/>
      <w:r>
        <w:rPr>
          <w:color w:val="1F497D"/>
          <w:sz w:val="22"/>
          <w:szCs w:val="22"/>
          <w:lang w:eastAsia="zh-CN"/>
        </w:rPr>
        <w:t>te</w:t>
      </w:r>
      <w:proofErr w:type="spellEnd"/>
      <w:r>
        <w:rPr>
          <w:color w:val="1F497D"/>
          <w:sz w:val="22"/>
          <w:szCs w:val="22"/>
          <w:lang w:eastAsia="zh-CN"/>
        </w:rPr>
        <w:t>)</w:t>
      </w:r>
    </w:p>
    <w:p w14:paraId="2B1A04F2" w14:textId="77777777" w:rsidR="00023F72" w:rsidRDefault="00304C46" w:rsidP="00304C46">
      <w:pPr>
        <w:pStyle w:val="Heading1"/>
        <w:rPr>
          <w:rFonts w:eastAsiaTheme="minorEastAsia"/>
          <w:lang w:eastAsia="zh-CN"/>
        </w:rPr>
      </w:pPr>
      <w:r>
        <w:rPr>
          <w:rFonts w:eastAsiaTheme="minorEastAsia" w:hint="eastAsia"/>
          <w:lang w:eastAsia="zh-CN"/>
        </w:rPr>
        <w:t>Y</w:t>
      </w:r>
      <w:r>
        <w:rPr>
          <w:rFonts w:eastAsiaTheme="minorEastAsia"/>
          <w:lang w:eastAsia="zh-CN"/>
        </w:rPr>
        <w:t>ang Data Model</w:t>
      </w:r>
    </w:p>
    <w:p w14:paraId="203C7B6D" w14:textId="77777777" w:rsidR="00304C46" w:rsidRDefault="00304C46" w:rsidP="00304C46">
      <w:pPr>
        <w:rPr>
          <w:rFonts w:eastAsiaTheme="minorEastAsia"/>
          <w:lang w:eastAsia="zh-CN"/>
        </w:rPr>
      </w:pPr>
      <w:r w:rsidRPr="00304C46">
        <w:rPr>
          <w:rFonts w:eastAsiaTheme="minorEastAsia"/>
          <w:lang w:eastAsia="zh-CN"/>
        </w:rPr>
        <w:t xml:space="preserve">The YANG code is as </w:t>
      </w:r>
      <w:commentRangeStart w:id="140"/>
      <w:r w:rsidRPr="00304C46">
        <w:rPr>
          <w:rFonts w:eastAsiaTheme="minorEastAsia"/>
          <w:lang w:eastAsia="zh-CN"/>
        </w:rPr>
        <w:t>follows</w:t>
      </w:r>
      <w:commentRangeEnd w:id="140"/>
      <w:r w:rsidR="006C1B91">
        <w:rPr>
          <w:rStyle w:val="CommentReference"/>
          <w:szCs w:val="20"/>
        </w:rPr>
        <w:commentReference w:id="140"/>
      </w:r>
      <w:r w:rsidRPr="00304C46">
        <w:rPr>
          <w:rFonts w:eastAsiaTheme="minorEastAsia"/>
          <w:lang w:eastAsia="zh-CN"/>
        </w:rPr>
        <w:t>:</w:t>
      </w:r>
      <w:r>
        <w:rPr>
          <w:rFonts w:eastAsiaTheme="minorEastAsia"/>
          <w:lang w:eastAsia="zh-CN"/>
        </w:rPr>
        <w:t xml:space="preserve"> </w:t>
      </w:r>
    </w:p>
    <w:p w14:paraId="4B57D153" w14:textId="77777777" w:rsidR="00304C46" w:rsidRPr="00304C46" w:rsidRDefault="00304C46" w:rsidP="00304C46">
      <w:pPr>
        <w:rPr>
          <w:rFonts w:eastAsiaTheme="minorEastAsia"/>
          <w:lang w:eastAsia="zh-CN"/>
        </w:rPr>
      </w:pPr>
      <w:r w:rsidRPr="00304C46">
        <w:rPr>
          <w:rFonts w:eastAsiaTheme="minorEastAsia"/>
          <w:lang w:eastAsia="zh-CN"/>
        </w:rPr>
        <w:t>&lt;CODE BEGINS&gt; file "ietf-</w:t>
      </w:r>
      <w:r>
        <w:rPr>
          <w:lang w:eastAsia="zh-CN"/>
        </w:rPr>
        <w:t>te-service-mapping</w:t>
      </w:r>
      <w:r w:rsidRPr="00304C46">
        <w:rPr>
          <w:rFonts w:eastAsiaTheme="minorEastAsia"/>
          <w:lang w:eastAsia="zh-CN"/>
        </w:rPr>
        <w:t>@2016-1</w:t>
      </w:r>
      <w:r>
        <w:rPr>
          <w:rFonts w:eastAsiaTheme="minorEastAsia"/>
          <w:lang w:eastAsia="zh-CN"/>
        </w:rPr>
        <w:t>1</w:t>
      </w:r>
      <w:r w:rsidRPr="00304C46">
        <w:rPr>
          <w:rFonts w:eastAsiaTheme="minorEastAsia"/>
          <w:lang w:eastAsia="zh-CN"/>
        </w:rPr>
        <w:t>-2</w:t>
      </w:r>
      <w:r>
        <w:rPr>
          <w:rFonts w:eastAsiaTheme="minorEastAsia"/>
          <w:lang w:eastAsia="zh-CN"/>
        </w:rPr>
        <w:t>3</w:t>
      </w:r>
      <w:r w:rsidRPr="00304C46">
        <w:rPr>
          <w:rFonts w:eastAsiaTheme="minorEastAsia"/>
          <w:lang w:eastAsia="zh-CN"/>
        </w:rPr>
        <w:t>.yang"</w:t>
      </w:r>
    </w:p>
    <w:p w14:paraId="030636FF" w14:textId="77777777" w:rsidR="00023F72" w:rsidRDefault="00023F72" w:rsidP="00023F72">
      <w:pPr>
        <w:spacing w:after="0"/>
        <w:rPr>
          <w:lang w:eastAsia="zh-CN"/>
        </w:rPr>
      </w:pPr>
      <w:proofErr w:type="gramStart"/>
      <w:r>
        <w:rPr>
          <w:lang w:eastAsia="zh-CN"/>
        </w:rPr>
        <w:t>module</w:t>
      </w:r>
      <w:proofErr w:type="gramEnd"/>
      <w:r>
        <w:rPr>
          <w:lang w:eastAsia="zh-CN"/>
        </w:rPr>
        <w:t xml:space="preserve"> </w:t>
      </w:r>
      <w:proofErr w:type="spellStart"/>
      <w:r>
        <w:rPr>
          <w:lang w:eastAsia="zh-CN"/>
        </w:rPr>
        <w:t>ietf</w:t>
      </w:r>
      <w:proofErr w:type="spellEnd"/>
      <w:r>
        <w:rPr>
          <w:lang w:eastAsia="zh-CN"/>
        </w:rPr>
        <w:t>-</w:t>
      </w:r>
      <w:proofErr w:type="spellStart"/>
      <w:r>
        <w:rPr>
          <w:lang w:eastAsia="zh-CN"/>
        </w:rPr>
        <w:t>te</w:t>
      </w:r>
      <w:proofErr w:type="spellEnd"/>
      <w:r>
        <w:rPr>
          <w:lang w:eastAsia="zh-CN"/>
        </w:rPr>
        <w:t>-service-mapping {</w:t>
      </w:r>
    </w:p>
    <w:p w14:paraId="20787FF3" w14:textId="77777777" w:rsidR="00023F72" w:rsidRDefault="00023F72" w:rsidP="00023F72">
      <w:pPr>
        <w:spacing w:after="0"/>
        <w:rPr>
          <w:lang w:eastAsia="zh-CN"/>
        </w:rPr>
      </w:pPr>
    </w:p>
    <w:p w14:paraId="49D1404E" w14:textId="77777777" w:rsidR="00023F72" w:rsidRDefault="00023F72" w:rsidP="00023F72">
      <w:pPr>
        <w:spacing w:after="0"/>
        <w:rPr>
          <w:lang w:eastAsia="zh-CN"/>
        </w:rPr>
      </w:pPr>
      <w:r>
        <w:rPr>
          <w:lang w:eastAsia="zh-CN"/>
        </w:rPr>
        <w:t xml:space="preserve">    </w:t>
      </w:r>
      <w:proofErr w:type="gramStart"/>
      <w:r>
        <w:rPr>
          <w:lang w:eastAsia="zh-CN"/>
        </w:rPr>
        <w:t>namespace</w:t>
      </w:r>
      <w:proofErr w:type="gramEnd"/>
      <w:r>
        <w:rPr>
          <w:lang w:eastAsia="zh-CN"/>
        </w:rPr>
        <w:t xml:space="preserve"> "</w:t>
      </w:r>
      <w:proofErr w:type="spellStart"/>
      <w:r>
        <w:rPr>
          <w:lang w:eastAsia="zh-CN"/>
        </w:rPr>
        <w:t>urn:ietf:params:xml:ns:yang:ietf-te-service-mapping</w:t>
      </w:r>
      <w:proofErr w:type="spellEnd"/>
      <w:r>
        <w:rPr>
          <w:lang w:eastAsia="zh-CN"/>
        </w:rPr>
        <w:t>";</w:t>
      </w:r>
    </w:p>
    <w:p w14:paraId="7B9CD590" w14:textId="77777777" w:rsidR="00023F72" w:rsidRDefault="00023F72" w:rsidP="00023F72">
      <w:pPr>
        <w:spacing w:after="0"/>
        <w:rPr>
          <w:lang w:eastAsia="zh-CN"/>
        </w:rPr>
      </w:pPr>
    </w:p>
    <w:p w14:paraId="4AB9DE5D" w14:textId="77777777" w:rsidR="00023F72" w:rsidRDefault="00023F72" w:rsidP="00023F72">
      <w:pPr>
        <w:spacing w:after="0"/>
        <w:rPr>
          <w:lang w:eastAsia="zh-CN"/>
        </w:rPr>
      </w:pPr>
      <w:r>
        <w:rPr>
          <w:lang w:eastAsia="zh-CN"/>
        </w:rPr>
        <w:t xml:space="preserve">    </w:t>
      </w:r>
      <w:proofErr w:type="gramStart"/>
      <w:r>
        <w:rPr>
          <w:lang w:eastAsia="zh-CN"/>
        </w:rPr>
        <w:t>prefix</w:t>
      </w:r>
      <w:proofErr w:type="gramEnd"/>
      <w:r>
        <w:rPr>
          <w:lang w:eastAsia="zh-CN"/>
        </w:rPr>
        <w:t xml:space="preserve"> "tm";</w:t>
      </w:r>
    </w:p>
    <w:p w14:paraId="579462BC" w14:textId="77777777" w:rsidR="00023F72" w:rsidRDefault="00023F72" w:rsidP="00023F72">
      <w:pPr>
        <w:spacing w:after="0"/>
        <w:rPr>
          <w:lang w:eastAsia="zh-CN"/>
        </w:rPr>
      </w:pPr>
    </w:p>
    <w:p w14:paraId="729CB50A" w14:textId="77777777" w:rsidR="00023F72" w:rsidRDefault="00023F72" w:rsidP="00023F72">
      <w:pPr>
        <w:spacing w:after="0"/>
        <w:rPr>
          <w:lang w:eastAsia="zh-CN"/>
        </w:rPr>
      </w:pPr>
    </w:p>
    <w:p w14:paraId="00DA2C4F" w14:textId="77777777" w:rsidR="00023F72" w:rsidRDefault="00023F72" w:rsidP="00023F72">
      <w:pPr>
        <w:spacing w:after="0"/>
        <w:rPr>
          <w:lang w:eastAsia="zh-CN"/>
        </w:rPr>
      </w:pPr>
      <w:r>
        <w:rPr>
          <w:lang w:eastAsia="zh-CN"/>
        </w:rPr>
        <w:t xml:space="preserve">    </w:t>
      </w:r>
    </w:p>
    <w:p w14:paraId="4CE286EC" w14:textId="77777777" w:rsidR="00023F72" w:rsidRDefault="00023F72" w:rsidP="00023F72">
      <w:pPr>
        <w:spacing w:after="0"/>
        <w:rPr>
          <w:lang w:eastAsia="zh-CN"/>
        </w:rPr>
      </w:pPr>
      <w:r>
        <w:rPr>
          <w:lang w:eastAsia="zh-CN"/>
        </w:rPr>
        <w:t xml:space="preserve">    </w:t>
      </w:r>
      <w:proofErr w:type="gramStart"/>
      <w:r>
        <w:rPr>
          <w:lang w:eastAsia="zh-CN"/>
        </w:rPr>
        <w:t>import</w:t>
      </w:r>
      <w:proofErr w:type="gramEnd"/>
      <w:r>
        <w:rPr>
          <w:lang w:eastAsia="zh-CN"/>
        </w:rPr>
        <w:t xml:space="preserve"> ietf-l3vpn-svc {</w:t>
      </w:r>
    </w:p>
    <w:p w14:paraId="295EFCBB" w14:textId="77777777" w:rsidR="00023F72" w:rsidRDefault="00023F72" w:rsidP="00023F72">
      <w:pPr>
        <w:spacing w:after="0"/>
        <w:rPr>
          <w:lang w:eastAsia="zh-CN"/>
        </w:rPr>
      </w:pPr>
      <w:r>
        <w:rPr>
          <w:lang w:eastAsia="zh-CN"/>
        </w:rPr>
        <w:t xml:space="preserve">        </w:t>
      </w:r>
      <w:proofErr w:type="gramStart"/>
      <w:r>
        <w:rPr>
          <w:lang w:eastAsia="zh-CN"/>
        </w:rPr>
        <w:t>prefix</w:t>
      </w:r>
      <w:proofErr w:type="gramEnd"/>
      <w:r>
        <w:rPr>
          <w:lang w:eastAsia="zh-CN"/>
        </w:rPr>
        <w:t xml:space="preserve"> "l3";</w:t>
      </w:r>
    </w:p>
    <w:p w14:paraId="3C124D94" w14:textId="77777777" w:rsidR="00023F72" w:rsidRDefault="00023F72" w:rsidP="00023F72">
      <w:pPr>
        <w:spacing w:after="0"/>
        <w:rPr>
          <w:lang w:eastAsia="zh-CN"/>
        </w:rPr>
      </w:pPr>
      <w:r>
        <w:rPr>
          <w:lang w:eastAsia="zh-CN"/>
        </w:rPr>
        <w:t xml:space="preserve">    }</w:t>
      </w:r>
    </w:p>
    <w:p w14:paraId="2536F0B9" w14:textId="77777777" w:rsidR="00023F72" w:rsidRDefault="00023F72" w:rsidP="00023F72">
      <w:pPr>
        <w:spacing w:after="0"/>
        <w:rPr>
          <w:lang w:eastAsia="zh-CN"/>
        </w:rPr>
      </w:pPr>
    </w:p>
    <w:p w14:paraId="47BDA766" w14:textId="77777777" w:rsidR="00023F72" w:rsidRDefault="00023F72" w:rsidP="00023F72">
      <w:pPr>
        <w:spacing w:after="0"/>
        <w:rPr>
          <w:lang w:eastAsia="zh-CN"/>
        </w:rPr>
      </w:pPr>
    </w:p>
    <w:p w14:paraId="51CBC4C0" w14:textId="77777777" w:rsidR="00023F72" w:rsidRDefault="00023F72" w:rsidP="00023F72">
      <w:pPr>
        <w:spacing w:after="0"/>
        <w:rPr>
          <w:lang w:eastAsia="zh-CN"/>
        </w:rPr>
      </w:pPr>
      <w:r>
        <w:rPr>
          <w:lang w:eastAsia="zh-CN"/>
        </w:rPr>
        <w:t xml:space="preserve">    </w:t>
      </w:r>
      <w:proofErr w:type="gramStart"/>
      <w:r>
        <w:rPr>
          <w:lang w:eastAsia="zh-CN"/>
        </w:rPr>
        <w:t>import</w:t>
      </w:r>
      <w:proofErr w:type="gramEnd"/>
      <w:r>
        <w:rPr>
          <w:lang w:eastAsia="zh-CN"/>
        </w:rPr>
        <w:t xml:space="preserve"> </w:t>
      </w:r>
      <w:proofErr w:type="spellStart"/>
      <w:r>
        <w:rPr>
          <w:lang w:eastAsia="zh-CN"/>
        </w:rPr>
        <w:t>ietf-te</w:t>
      </w:r>
      <w:proofErr w:type="spellEnd"/>
      <w:r>
        <w:rPr>
          <w:lang w:eastAsia="zh-CN"/>
        </w:rPr>
        <w:t xml:space="preserve"> {</w:t>
      </w:r>
    </w:p>
    <w:p w14:paraId="1147EBA5" w14:textId="77777777" w:rsidR="00023F72" w:rsidRDefault="00023F72" w:rsidP="00023F72">
      <w:pPr>
        <w:spacing w:after="0"/>
        <w:rPr>
          <w:lang w:eastAsia="zh-CN"/>
        </w:rPr>
      </w:pPr>
      <w:r>
        <w:rPr>
          <w:lang w:eastAsia="zh-CN"/>
        </w:rPr>
        <w:t xml:space="preserve">        </w:t>
      </w:r>
      <w:proofErr w:type="gramStart"/>
      <w:r>
        <w:rPr>
          <w:lang w:eastAsia="zh-CN"/>
        </w:rPr>
        <w:t>prefix</w:t>
      </w:r>
      <w:proofErr w:type="gramEnd"/>
      <w:r>
        <w:rPr>
          <w:lang w:eastAsia="zh-CN"/>
        </w:rPr>
        <w:t xml:space="preserve"> "</w:t>
      </w:r>
      <w:proofErr w:type="spellStart"/>
      <w:r>
        <w:rPr>
          <w:lang w:eastAsia="zh-CN"/>
        </w:rPr>
        <w:t>te</w:t>
      </w:r>
      <w:proofErr w:type="spellEnd"/>
      <w:r>
        <w:rPr>
          <w:lang w:eastAsia="zh-CN"/>
        </w:rPr>
        <w:t>";</w:t>
      </w:r>
    </w:p>
    <w:p w14:paraId="0F27D004" w14:textId="77777777" w:rsidR="00023F72" w:rsidRDefault="00023F72" w:rsidP="00023F72">
      <w:pPr>
        <w:spacing w:after="0"/>
        <w:rPr>
          <w:lang w:eastAsia="zh-CN"/>
        </w:rPr>
      </w:pPr>
      <w:r>
        <w:rPr>
          <w:lang w:eastAsia="zh-CN"/>
        </w:rPr>
        <w:t xml:space="preserve">    }</w:t>
      </w:r>
    </w:p>
    <w:p w14:paraId="0563F057" w14:textId="77777777" w:rsidR="00023F72" w:rsidRDefault="00023F72" w:rsidP="00023F72">
      <w:pPr>
        <w:spacing w:after="0"/>
        <w:rPr>
          <w:lang w:eastAsia="zh-CN"/>
        </w:rPr>
      </w:pPr>
    </w:p>
    <w:p w14:paraId="6607E6A3" w14:textId="77777777" w:rsidR="00023F72" w:rsidRDefault="00023F72" w:rsidP="00023F72">
      <w:pPr>
        <w:spacing w:after="0"/>
        <w:rPr>
          <w:lang w:eastAsia="zh-CN"/>
        </w:rPr>
      </w:pPr>
      <w:r>
        <w:rPr>
          <w:lang w:eastAsia="zh-CN"/>
        </w:rPr>
        <w:t xml:space="preserve">    </w:t>
      </w:r>
      <w:proofErr w:type="gramStart"/>
      <w:r>
        <w:rPr>
          <w:lang w:eastAsia="zh-CN"/>
        </w:rPr>
        <w:t>import</w:t>
      </w:r>
      <w:proofErr w:type="gramEnd"/>
      <w:r>
        <w:rPr>
          <w:lang w:eastAsia="zh-CN"/>
        </w:rPr>
        <w:t xml:space="preserve"> </w:t>
      </w:r>
      <w:proofErr w:type="spellStart"/>
      <w:r>
        <w:rPr>
          <w:lang w:eastAsia="zh-CN"/>
        </w:rPr>
        <w:t>ietf-actn-vn</w:t>
      </w:r>
      <w:proofErr w:type="spellEnd"/>
      <w:r>
        <w:rPr>
          <w:lang w:eastAsia="zh-CN"/>
        </w:rPr>
        <w:t xml:space="preserve"> {</w:t>
      </w:r>
    </w:p>
    <w:p w14:paraId="5827DB6C" w14:textId="77777777" w:rsidR="00023F72" w:rsidRDefault="00023F72" w:rsidP="00023F72">
      <w:pPr>
        <w:spacing w:after="0"/>
        <w:rPr>
          <w:lang w:eastAsia="zh-CN"/>
        </w:rPr>
      </w:pPr>
      <w:r>
        <w:rPr>
          <w:lang w:eastAsia="zh-CN"/>
        </w:rPr>
        <w:t xml:space="preserve">        </w:t>
      </w:r>
      <w:proofErr w:type="gramStart"/>
      <w:r>
        <w:rPr>
          <w:lang w:eastAsia="zh-CN"/>
        </w:rPr>
        <w:t>prefix</w:t>
      </w:r>
      <w:proofErr w:type="gramEnd"/>
      <w:r>
        <w:rPr>
          <w:lang w:eastAsia="zh-CN"/>
        </w:rPr>
        <w:t xml:space="preserve"> "</w:t>
      </w:r>
      <w:proofErr w:type="spellStart"/>
      <w:r>
        <w:rPr>
          <w:lang w:eastAsia="zh-CN"/>
        </w:rPr>
        <w:t>vn</w:t>
      </w:r>
      <w:proofErr w:type="spellEnd"/>
      <w:r>
        <w:rPr>
          <w:lang w:eastAsia="zh-CN"/>
        </w:rPr>
        <w:t>";</w:t>
      </w:r>
    </w:p>
    <w:p w14:paraId="0C19A0C5" w14:textId="77777777" w:rsidR="00023F72" w:rsidRDefault="00023F72" w:rsidP="00023F72">
      <w:pPr>
        <w:spacing w:after="0"/>
        <w:rPr>
          <w:lang w:eastAsia="zh-CN"/>
        </w:rPr>
      </w:pPr>
      <w:r>
        <w:rPr>
          <w:lang w:eastAsia="zh-CN"/>
        </w:rPr>
        <w:t xml:space="preserve">    }     </w:t>
      </w:r>
    </w:p>
    <w:p w14:paraId="4E395392" w14:textId="77777777" w:rsidR="00023F72" w:rsidRDefault="00023F72" w:rsidP="00023F72">
      <w:pPr>
        <w:spacing w:after="0"/>
        <w:rPr>
          <w:lang w:eastAsia="zh-CN"/>
        </w:rPr>
      </w:pPr>
      <w:r>
        <w:rPr>
          <w:lang w:eastAsia="zh-CN"/>
        </w:rPr>
        <w:t xml:space="preserve">    </w:t>
      </w:r>
    </w:p>
    <w:p w14:paraId="0847F61D" w14:textId="77777777" w:rsidR="00023F72" w:rsidRDefault="00023F72" w:rsidP="00023F72">
      <w:pPr>
        <w:spacing w:after="0"/>
        <w:rPr>
          <w:lang w:eastAsia="zh-CN"/>
        </w:rPr>
      </w:pPr>
      <w:r>
        <w:rPr>
          <w:lang w:eastAsia="zh-CN"/>
        </w:rPr>
        <w:t xml:space="preserve">    </w:t>
      </w:r>
    </w:p>
    <w:p w14:paraId="4BB9637E" w14:textId="77777777" w:rsidR="00023F72" w:rsidRDefault="00023F72" w:rsidP="00023F72">
      <w:pPr>
        <w:spacing w:after="0"/>
        <w:rPr>
          <w:lang w:eastAsia="zh-CN"/>
        </w:rPr>
      </w:pPr>
      <w:r>
        <w:rPr>
          <w:lang w:eastAsia="zh-CN"/>
        </w:rPr>
        <w:t xml:space="preserve">    </w:t>
      </w:r>
      <w:proofErr w:type="gramStart"/>
      <w:r>
        <w:rPr>
          <w:lang w:eastAsia="zh-CN"/>
        </w:rPr>
        <w:t>organization</w:t>
      </w:r>
      <w:proofErr w:type="gramEnd"/>
    </w:p>
    <w:p w14:paraId="222AB204" w14:textId="77777777" w:rsidR="00023F72" w:rsidRDefault="00023F72" w:rsidP="00023F72">
      <w:pPr>
        <w:spacing w:after="0"/>
        <w:rPr>
          <w:lang w:eastAsia="zh-CN"/>
        </w:rPr>
      </w:pPr>
      <w:r>
        <w:rPr>
          <w:lang w:eastAsia="zh-CN"/>
        </w:rPr>
        <w:t xml:space="preserve">        "IETF Traffic Engineering Architecture and Signaling (TEAS)</w:t>
      </w:r>
    </w:p>
    <w:p w14:paraId="5AFC03BE" w14:textId="77777777" w:rsidR="00023F72" w:rsidRDefault="00023F72" w:rsidP="00023F72">
      <w:pPr>
        <w:spacing w:after="0"/>
        <w:rPr>
          <w:lang w:eastAsia="zh-CN"/>
        </w:rPr>
      </w:pPr>
      <w:r>
        <w:rPr>
          <w:lang w:eastAsia="zh-CN"/>
        </w:rPr>
        <w:lastRenderedPageBreak/>
        <w:t xml:space="preserve">        Working Group";</w:t>
      </w:r>
    </w:p>
    <w:p w14:paraId="11286405" w14:textId="77777777" w:rsidR="00023F72" w:rsidRDefault="00023F72" w:rsidP="00023F72">
      <w:pPr>
        <w:spacing w:after="0"/>
        <w:rPr>
          <w:lang w:eastAsia="zh-CN"/>
        </w:rPr>
      </w:pPr>
    </w:p>
    <w:p w14:paraId="5591DF0B" w14:textId="77777777" w:rsidR="00023F72" w:rsidRDefault="00023F72" w:rsidP="00023F72">
      <w:pPr>
        <w:spacing w:after="0"/>
        <w:rPr>
          <w:lang w:eastAsia="zh-CN"/>
        </w:rPr>
      </w:pPr>
      <w:r>
        <w:rPr>
          <w:lang w:eastAsia="zh-CN"/>
        </w:rPr>
        <w:t xml:space="preserve">    </w:t>
      </w:r>
      <w:proofErr w:type="gramStart"/>
      <w:r>
        <w:rPr>
          <w:lang w:eastAsia="zh-CN"/>
        </w:rPr>
        <w:t>contact</w:t>
      </w:r>
      <w:proofErr w:type="gramEnd"/>
    </w:p>
    <w:p w14:paraId="582690EC" w14:textId="77777777" w:rsidR="00023F72" w:rsidRDefault="00023F72" w:rsidP="00023F72">
      <w:pPr>
        <w:spacing w:after="0"/>
        <w:rPr>
          <w:lang w:eastAsia="zh-CN"/>
        </w:rPr>
      </w:pPr>
      <w:r>
        <w:rPr>
          <w:lang w:eastAsia="zh-CN"/>
        </w:rPr>
        <w:t xml:space="preserve">        "Editor: Young Lee &lt;leeyoung@huawei.com&gt;</w:t>
      </w:r>
    </w:p>
    <w:p w14:paraId="5A928519" w14:textId="77777777" w:rsidR="00023F72" w:rsidRDefault="00023F72" w:rsidP="00023F72">
      <w:pPr>
        <w:spacing w:after="0"/>
        <w:rPr>
          <w:lang w:eastAsia="zh-CN"/>
        </w:rPr>
      </w:pPr>
      <w:r>
        <w:rPr>
          <w:lang w:eastAsia="zh-CN"/>
        </w:rPr>
        <w:t xml:space="preserve">                 Dhruv Dhody &lt;dhruv.ietf@gmail.com&gt;";</w:t>
      </w:r>
    </w:p>
    <w:p w14:paraId="42090858" w14:textId="77777777" w:rsidR="00023F72" w:rsidRDefault="00023F72" w:rsidP="00023F72">
      <w:pPr>
        <w:spacing w:after="0"/>
        <w:rPr>
          <w:lang w:eastAsia="zh-CN"/>
        </w:rPr>
      </w:pPr>
    </w:p>
    <w:p w14:paraId="6F91DFE6"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4A4762C8" w14:textId="77777777" w:rsidR="00023F72" w:rsidRDefault="00023F72" w:rsidP="00023F72">
      <w:pPr>
        <w:spacing w:after="0"/>
        <w:rPr>
          <w:lang w:eastAsia="zh-CN"/>
        </w:rPr>
      </w:pPr>
      <w:r>
        <w:rPr>
          <w:lang w:eastAsia="zh-CN"/>
        </w:rPr>
        <w:t xml:space="preserve">        "This module contains a YANG module for the mapping of </w:t>
      </w:r>
    </w:p>
    <w:p w14:paraId="2FA55F9C" w14:textId="77777777" w:rsidR="00023F72" w:rsidRDefault="00023F72" w:rsidP="00023F72">
      <w:pPr>
        <w:spacing w:after="0"/>
        <w:rPr>
          <w:lang w:eastAsia="zh-CN"/>
        </w:rPr>
      </w:pPr>
      <w:r>
        <w:rPr>
          <w:lang w:eastAsia="zh-CN"/>
        </w:rPr>
        <w:t xml:space="preserve">        </w:t>
      </w:r>
      <w:proofErr w:type="gramStart"/>
      <w:r>
        <w:rPr>
          <w:lang w:eastAsia="zh-CN"/>
        </w:rPr>
        <w:t>service</w:t>
      </w:r>
      <w:proofErr w:type="gramEnd"/>
      <w:r>
        <w:rPr>
          <w:lang w:eastAsia="zh-CN"/>
        </w:rPr>
        <w:t xml:space="preserve"> (ex L3VPN) to the TE tunnels or ACTN VN.";</w:t>
      </w:r>
    </w:p>
    <w:p w14:paraId="7651AC0D" w14:textId="77777777" w:rsidR="00023F72" w:rsidRDefault="00023F72" w:rsidP="00023F72">
      <w:pPr>
        <w:spacing w:after="0"/>
        <w:rPr>
          <w:lang w:eastAsia="zh-CN"/>
        </w:rPr>
      </w:pPr>
    </w:p>
    <w:p w14:paraId="36425A65" w14:textId="0C3500D9" w:rsidR="00023F72" w:rsidRDefault="00023F72" w:rsidP="00023F72">
      <w:pPr>
        <w:spacing w:after="0"/>
        <w:rPr>
          <w:lang w:eastAsia="zh-CN"/>
        </w:rPr>
      </w:pPr>
      <w:r>
        <w:rPr>
          <w:lang w:eastAsia="zh-CN"/>
        </w:rPr>
        <w:t xml:space="preserve">    </w:t>
      </w:r>
      <w:proofErr w:type="gramStart"/>
      <w:r>
        <w:rPr>
          <w:lang w:eastAsia="zh-CN"/>
        </w:rPr>
        <w:t>revision</w:t>
      </w:r>
      <w:proofErr w:type="gramEnd"/>
      <w:r>
        <w:rPr>
          <w:lang w:eastAsia="zh-CN"/>
        </w:rPr>
        <w:t xml:space="preserve"> 2016-11-2</w:t>
      </w:r>
      <w:r w:rsidR="00304C46">
        <w:rPr>
          <w:lang w:eastAsia="zh-CN"/>
        </w:rPr>
        <w:t>3</w:t>
      </w:r>
      <w:r>
        <w:rPr>
          <w:lang w:eastAsia="zh-CN"/>
        </w:rPr>
        <w:t xml:space="preserve"> {</w:t>
      </w:r>
    </w:p>
    <w:p w14:paraId="2A92AF48"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585B27C9" w14:textId="77777777" w:rsidR="00023F72" w:rsidRDefault="00023F72" w:rsidP="00023F72">
      <w:pPr>
        <w:spacing w:after="0"/>
        <w:rPr>
          <w:lang w:eastAsia="zh-CN"/>
        </w:rPr>
      </w:pPr>
      <w:r>
        <w:rPr>
          <w:lang w:eastAsia="zh-CN"/>
        </w:rPr>
        <w:t xml:space="preserve">            "</w:t>
      </w:r>
      <w:proofErr w:type="gramStart"/>
      <w:r>
        <w:rPr>
          <w:lang w:eastAsia="zh-CN"/>
        </w:rPr>
        <w:t>initial</w:t>
      </w:r>
      <w:proofErr w:type="gramEnd"/>
      <w:r>
        <w:rPr>
          <w:lang w:eastAsia="zh-CN"/>
        </w:rPr>
        <w:t xml:space="preserve"> version.";</w:t>
      </w:r>
    </w:p>
    <w:p w14:paraId="3C122090" w14:textId="77777777" w:rsidR="00023F72" w:rsidRDefault="00023F72" w:rsidP="00023F72">
      <w:pPr>
        <w:spacing w:after="0"/>
        <w:rPr>
          <w:lang w:eastAsia="zh-CN"/>
        </w:rPr>
      </w:pPr>
      <w:r>
        <w:rPr>
          <w:lang w:eastAsia="zh-CN"/>
        </w:rPr>
        <w:t xml:space="preserve">        </w:t>
      </w:r>
      <w:proofErr w:type="gramStart"/>
      <w:r>
        <w:rPr>
          <w:lang w:eastAsia="zh-CN"/>
        </w:rPr>
        <w:t>reference</w:t>
      </w:r>
      <w:proofErr w:type="gramEnd"/>
    </w:p>
    <w:p w14:paraId="1E780649" w14:textId="77777777" w:rsidR="00023F72" w:rsidRDefault="00023F72" w:rsidP="00023F72">
      <w:pPr>
        <w:spacing w:after="0"/>
        <w:rPr>
          <w:lang w:eastAsia="zh-CN"/>
        </w:rPr>
      </w:pPr>
      <w:r>
        <w:rPr>
          <w:lang w:eastAsia="zh-CN"/>
        </w:rPr>
        <w:t xml:space="preserve">            "TBD";</w:t>
      </w:r>
    </w:p>
    <w:p w14:paraId="7D95ED6A" w14:textId="77777777" w:rsidR="00023F72" w:rsidRDefault="00023F72" w:rsidP="00023F72">
      <w:pPr>
        <w:spacing w:after="0"/>
        <w:rPr>
          <w:lang w:eastAsia="zh-CN"/>
        </w:rPr>
      </w:pPr>
      <w:r>
        <w:rPr>
          <w:lang w:eastAsia="zh-CN"/>
        </w:rPr>
        <w:t xml:space="preserve">    }</w:t>
      </w:r>
    </w:p>
    <w:p w14:paraId="7BC205F9" w14:textId="77777777" w:rsidR="00023F72" w:rsidRDefault="00023F72" w:rsidP="00023F72">
      <w:pPr>
        <w:spacing w:after="0"/>
        <w:rPr>
          <w:lang w:eastAsia="zh-CN"/>
        </w:rPr>
      </w:pPr>
      <w:r>
        <w:rPr>
          <w:lang w:eastAsia="zh-CN"/>
        </w:rPr>
        <w:t xml:space="preserve">    </w:t>
      </w:r>
    </w:p>
    <w:p w14:paraId="5D6C1512" w14:textId="77777777" w:rsidR="00023F72" w:rsidRDefault="00023F72" w:rsidP="00023F72">
      <w:pPr>
        <w:spacing w:after="0"/>
        <w:rPr>
          <w:lang w:eastAsia="zh-CN"/>
        </w:rPr>
      </w:pPr>
      <w:r>
        <w:rPr>
          <w:lang w:eastAsia="zh-CN"/>
        </w:rPr>
        <w:t xml:space="preserve">    /*</w:t>
      </w:r>
    </w:p>
    <w:p w14:paraId="167137DF" w14:textId="77777777" w:rsidR="00023F72" w:rsidRDefault="00023F72" w:rsidP="00023F72">
      <w:pPr>
        <w:spacing w:after="0"/>
        <w:rPr>
          <w:lang w:eastAsia="zh-CN"/>
        </w:rPr>
      </w:pPr>
      <w:r>
        <w:rPr>
          <w:lang w:eastAsia="zh-CN"/>
        </w:rPr>
        <w:t xml:space="preserve">    * Identities</w:t>
      </w:r>
    </w:p>
    <w:p w14:paraId="107921CF" w14:textId="77777777" w:rsidR="00023F72" w:rsidRDefault="00023F72" w:rsidP="00023F72">
      <w:pPr>
        <w:spacing w:after="0"/>
        <w:rPr>
          <w:lang w:eastAsia="zh-CN"/>
        </w:rPr>
      </w:pPr>
      <w:r>
        <w:rPr>
          <w:lang w:eastAsia="zh-CN"/>
        </w:rPr>
        <w:t xml:space="preserve">    */</w:t>
      </w:r>
    </w:p>
    <w:p w14:paraId="1212B3BB" w14:textId="77777777" w:rsidR="00023F72" w:rsidRDefault="00023F72" w:rsidP="00023F72">
      <w:pPr>
        <w:spacing w:after="0"/>
        <w:rPr>
          <w:lang w:eastAsia="zh-CN"/>
        </w:rPr>
      </w:pPr>
      <w:r>
        <w:rPr>
          <w:lang w:eastAsia="zh-CN"/>
        </w:rPr>
        <w:t xml:space="preserve">    </w:t>
      </w:r>
      <w:proofErr w:type="gramStart"/>
      <w:r>
        <w:rPr>
          <w:lang w:eastAsia="zh-CN"/>
        </w:rPr>
        <w:t>identity</w:t>
      </w:r>
      <w:proofErr w:type="gramEnd"/>
      <w:r>
        <w:rPr>
          <w:lang w:eastAsia="zh-CN"/>
        </w:rPr>
        <w:t xml:space="preserve"> service-type {</w:t>
      </w:r>
    </w:p>
    <w:p w14:paraId="7285C2E1"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1092298D" w14:textId="77777777" w:rsidR="00023F72" w:rsidRDefault="00023F72" w:rsidP="00023F72">
      <w:pPr>
        <w:spacing w:after="0"/>
        <w:rPr>
          <w:lang w:eastAsia="zh-CN"/>
        </w:rPr>
      </w:pPr>
      <w:r>
        <w:rPr>
          <w:lang w:eastAsia="zh-CN"/>
        </w:rPr>
        <w:t xml:space="preserve">            "Base identity from which specific service types are</w:t>
      </w:r>
    </w:p>
    <w:p w14:paraId="5250CAC8" w14:textId="77777777" w:rsidR="00023F72" w:rsidRDefault="00023F72" w:rsidP="00023F72">
      <w:pPr>
        <w:spacing w:after="0"/>
        <w:rPr>
          <w:lang w:eastAsia="zh-CN"/>
        </w:rPr>
      </w:pPr>
      <w:r>
        <w:rPr>
          <w:lang w:eastAsia="zh-CN"/>
        </w:rPr>
        <w:t xml:space="preserve">            </w:t>
      </w:r>
      <w:proofErr w:type="gramStart"/>
      <w:r>
        <w:rPr>
          <w:lang w:eastAsia="zh-CN"/>
        </w:rPr>
        <w:t>derived</w:t>
      </w:r>
      <w:proofErr w:type="gramEnd"/>
      <w:r>
        <w:rPr>
          <w:lang w:eastAsia="zh-CN"/>
        </w:rPr>
        <w:t>.";</w:t>
      </w:r>
    </w:p>
    <w:p w14:paraId="00803C38" w14:textId="77777777" w:rsidR="00023F72" w:rsidRDefault="00023F72" w:rsidP="00023F72">
      <w:pPr>
        <w:spacing w:after="0"/>
        <w:rPr>
          <w:lang w:eastAsia="zh-CN"/>
        </w:rPr>
      </w:pPr>
      <w:r>
        <w:rPr>
          <w:lang w:eastAsia="zh-CN"/>
        </w:rPr>
        <w:t xml:space="preserve">    }</w:t>
      </w:r>
    </w:p>
    <w:p w14:paraId="5292D07D" w14:textId="77777777" w:rsidR="00023F72" w:rsidRDefault="00023F72" w:rsidP="00023F72">
      <w:pPr>
        <w:spacing w:after="0"/>
        <w:rPr>
          <w:lang w:eastAsia="zh-CN"/>
        </w:rPr>
      </w:pPr>
      <w:r>
        <w:rPr>
          <w:lang w:eastAsia="zh-CN"/>
        </w:rPr>
        <w:t xml:space="preserve">    </w:t>
      </w:r>
    </w:p>
    <w:p w14:paraId="65552254" w14:textId="77777777" w:rsidR="00023F72" w:rsidRDefault="00023F72" w:rsidP="00023F72">
      <w:pPr>
        <w:spacing w:after="0"/>
        <w:rPr>
          <w:lang w:eastAsia="zh-CN"/>
        </w:rPr>
      </w:pPr>
      <w:r>
        <w:rPr>
          <w:lang w:eastAsia="zh-CN"/>
        </w:rPr>
        <w:t xml:space="preserve">    </w:t>
      </w:r>
      <w:proofErr w:type="gramStart"/>
      <w:r>
        <w:rPr>
          <w:lang w:eastAsia="zh-CN"/>
        </w:rPr>
        <w:t>identity</w:t>
      </w:r>
      <w:proofErr w:type="gramEnd"/>
      <w:r>
        <w:rPr>
          <w:lang w:eastAsia="zh-CN"/>
        </w:rPr>
        <w:t xml:space="preserve"> l3vpn-service {</w:t>
      </w:r>
    </w:p>
    <w:p w14:paraId="0E12CA6F" w14:textId="77777777" w:rsidR="00023F72" w:rsidRDefault="00023F72" w:rsidP="00023F72">
      <w:pPr>
        <w:spacing w:after="0"/>
        <w:rPr>
          <w:lang w:eastAsia="zh-CN"/>
        </w:rPr>
      </w:pPr>
      <w:r>
        <w:rPr>
          <w:lang w:eastAsia="zh-CN"/>
        </w:rPr>
        <w:t xml:space="preserve">        </w:t>
      </w:r>
      <w:proofErr w:type="gramStart"/>
      <w:r>
        <w:rPr>
          <w:lang w:eastAsia="zh-CN"/>
        </w:rPr>
        <w:t>base</w:t>
      </w:r>
      <w:proofErr w:type="gramEnd"/>
      <w:r>
        <w:rPr>
          <w:lang w:eastAsia="zh-CN"/>
        </w:rPr>
        <w:t xml:space="preserve"> service-type;</w:t>
      </w:r>
    </w:p>
    <w:p w14:paraId="01ECB69B"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71260736" w14:textId="77777777" w:rsidR="00023F72" w:rsidRDefault="00023F72" w:rsidP="00023F72">
      <w:pPr>
        <w:spacing w:after="0"/>
        <w:rPr>
          <w:lang w:eastAsia="zh-CN"/>
        </w:rPr>
      </w:pPr>
      <w:r>
        <w:rPr>
          <w:lang w:eastAsia="zh-CN"/>
        </w:rPr>
        <w:t xml:space="preserve">            "L3VPN service type.</w:t>
      </w:r>
      <w:proofErr w:type="gramStart"/>
      <w:r>
        <w:rPr>
          <w:lang w:eastAsia="zh-CN"/>
        </w:rPr>
        <w:t>";</w:t>
      </w:r>
      <w:proofErr w:type="gramEnd"/>
    </w:p>
    <w:p w14:paraId="5AEF9795" w14:textId="77777777" w:rsidR="00023F72" w:rsidRDefault="00023F72" w:rsidP="00023F72">
      <w:pPr>
        <w:spacing w:after="0"/>
        <w:rPr>
          <w:lang w:eastAsia="zh-CN"/>
        </w:rPr>
      </w:pPr>
      <w:r>
        <w:rPr>
          <w:lang w:eastAsia="zh-CN"/>
        </w:rPr>
        <w:t xml:space="preserve">    }</w:t>
      </w:r>
    </w:p>
    <w:p w14:paraId="34970E5D" w14:textId="77777777" w:rsidR="00023F72" w:rsidRDefault="00023F72" w:rsidP="00023F72">
      <w:pPr>
        <w:spacing w:after="0"/>
        <w:rPr>
          <w:lang w:eastAsia="zh-CN"/>
        </w:rPr>
      </w:pPr>
    </w:p>
    <w:p w14:paraId="220EDA75" w14:textId="77777777" w:rsidR="00023F72" w:rsidRDefault="00023F72" w:rsidP="00023F72">
      <w:pPr>
        <w:spacing w:after="0"/>
        <w:rPr>
          <w:lang w:eastAsia="zh-CN"/>
        </w:rPr>
      </w:pPr>
      <w:r>
        <w:rPr>
          <w:lang w:eastAsia="zh-CN"/>
        </w:rPr>
        <w:t xml:space="preserve">    </w:t>
      </w:r>
      <w:proofErr w:type="gramStart"/>
      <w:r>
        <w:rPr>
          <w:lang w:eastAsia="zh-CN"/>
        </w:rPr>
        <w:t>identity</w:t>
      </w:r>
      <w:proofErr w:type="gramEnd"/>
      <w:r>
        <w:rPr>
          <w:lang w:eastAsia="zh-CN"/>
        </w:rPr>
        <w:t xml:space="preserve"> l2vpn-service {</w:t>
      </w:r>
    </w:p>
    <w:p w14:paraId="2EDF77B9" w14:textId="77777777" w:rsidR="00023F72" w:rsidRDefault="00023F72" w:rsidP="00023F72">
      <w:pPr>
        <w:spacing w:after="0"/>
        <w:rPr>
          <w:lang w:eastAsia="zh-CN"/>
        </w:rPr>
      </w:pPr>
      <w:r>
        <w:rPr>
          <w:lang w:eastAsia="zh-CN"/>
        </w:rPr>
        <w:t xml:space="preserve">        </w:t>
      </w:r>
      <w:proofErr w:type="gramStart"/>
      <w:r>
        <w:rPr>
          <w:lang w:eastAsia="zh-CN"/>
        </w:rPr>
        <w:t>base</w:t>
      </w:r>
      <w:proofErr w:type="gramEnd"/>
      <w:r>
        <w:rPr>
          <w:lang w:eastAsia="zh-CN"/>
        </w:rPr>
        <w:t xml:space="preserve"> service-type;</w:t>
      </w:r>
    </w:p>
    <w:p w14:paraId="4E00B70B"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0C7AFBBD" w14:textId="77777777" w:rsidR="00023F72" w:rsidRDefault="00023F72" w:rsidP="00023F72">
      <w:pPr>
        <w:spacing w:after="0"/>
        <w:rPr>
          <w:lang w:eastAsia="zh-CN"/>
        </w:rPr>
      </w:pPr>
      <w:r>
        <w:rPr>
          <w:lang w:eastAsia="zh-CN"/>
        </w:rPr>
        <w:t xml:space="preserve">            "L2VPN service type.</w:t>
      </w:r>
      <w:proofErr w:type="gramStart"/>
      <w:r>
        <w:rPr>
          <w:lang w:eastAsia="zh-CN"/>
        </w:rPr>
        <w:t>";</w:t>
      </w:r>
      <w:proofErr w:type="gramEnd"/>
    </w:p>
    <w:p w14:paraId="651833DC" w14:textId="77777777" w:rsidR="00023F72" w:rsidRDefault="00023F72" w:rsidP="00023F72">
      <w:pPr>
        <w:spacing w:after="0"/>
        <w:rPr>
          <w:lang w:eastAsia="zh-CN"/>
        </w:rPr>
      </w:pPr>
      <w:r>
        <w:rPr>
          <w:lang w:eastAsia="zh-CN"/>
        </w:rPr>
        <w:t xml:space="preserve">    }    </w:t>
      </w:r>
    </w:p>
    <w:p w14:paraId="6C8A7395" w14:textId="77777777" w:rsidR="00023F72" w:rsidRDefault="00023F72" w:rsidP="00023F72">
      <w:pPr>
        <w:spacing w:after="0"/>
        <w:rPr>
          <w:lang w:eastAsia="zh-CN"/>
        </w:rPr>
      </w:pPr>
    </w:p>
    <w:p w14:paraId="16811437" w14:textId="77777777" w:rsidR="00023F72" w:rsidRDefault="00023F72" w:rsidP="00023F72">
      <w:pPr>
        <w:spacing w:after="0"/>
        <w:rPr>
          <w:lang w:eastAsia="zh-CN"/>
        </w:rPr>
      </w:pPr>
    </w:p>
    <w:p w14:paraId="70F149D6" w14:textId="77777777" w:rsidR="00023F72" w:rsidRDefault="00023F72" w:rsidP="00023F72">
      <w:pPr>
        <w:spacing w:after="0"/>
        <w:rPr>
          <w:lang w:eastAsia="zh-CN"/>
        </w:rPr>
      </w:pPr>
      <w:r>
        <w:rPr>
          <w:lang w:eastAsia="zh-CN"/>
        </w:rPr>
        <w:t xml:space="preserve">    </w:t>
      </w:r>
      <w:proofErr w:type="gramStart"/>
      <w:r>
        <w:rPr>
          <w:lang w:eastAsia="zh-CN"/>
        </w:rPr>
        <w:t>grouping</w:t>
      </w:r>
      <w:proofErr w:type="gramEnd"/>
      <w:r>
        <w:rPr>
          <w:lang w:eastAsia="zh-CN"/>
        </w:rPr>
        <w:t xml:space="preserve"> service-ref{</w:t>
      </w:r>
    </w:p>
    <w:p w14:paraId="73AA77FF"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r>
        <w:rPr>
          <w:lang w:eastAsia="zh-CN"/>
        </w:rPr>
        <w:t xml:space="preserve"> </w:t>
      </w:r>
    </w:p>
    <w:p w14:paraId="6DCA6925" w14:textId="77777777" w:rsidR="00023F72" w:rsidRDefault="00023F72" w:rsidP="00023F72">
      <w:pPr>
        <w:spacing w:after="0"/>
        <w:rPr>
          <w:lang w:eastAsia="zh-CN"/>
        </w:rPr>
      </w:pPr>
      <w:r>
        <w:rPr>
          <w:lang w:eastAsia="zh-CN"/>
        </w:rPr>
        <w:t xml:space="preserve">            "The reference to the service.</w:t>
      </w:r>
      <w:proofErr w:type="gramStart"/>
      <w:r>
        <w:rPr>
          <w:lang w:eastAsia="zh-CN"/>
        </w:rPr>
        <w:t>";</w:t>
      </w:r>
      <w:proofErr w:type="gramEnd"/>
    </w:p>
    <w:p w14:paraId="0930A5DC" w14:textId="77777777" w:rsidR="00023F72" w:rsidRDefault="00023F72" w:rsidP="00023F72">
      <w:pPr>
        <w:spacing w:after="0"/>
        <w:rPr>
          <w:lang w:eastAsia="zh-CN"/>
        </w:rPr>
      </w:pPr>
      <w:r>
        <w:rPr>
          <w:lang w:eastAsia="zh-CN"/>
        </w:rPr>
        <w:t xml:space="preserve">         </w:t>
      </w:r>
      <w:proofErr w:type="gramStart"/>
      <w:r>
        <w:rPr>
          <w:lang w:eastAsia="zh-CN"/>
        </w:rPr>
        <w:t>choice</w:t>
      </w:r>
      <w:proofErr w:type="gramEnd"/>
      <w:r>
        <w:rPr>
          <w:lang w:eastAsia="zh-CN"/>
        </w:rPr>
        <w:t xml:space="preserve"> service {</w:t>
      </w:r>
    </w:p>
    <w:p w14:paraId="2A578E50"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7BFB5F09" w14:textId="77777777" w:rsidR="00023F72" w:rsidRDefault="00023F72" w:rsidP="00023F72">
      <w:pPr>
        <w:spacing w:after="0"/>
        <w:rPr>
          <w:lang w:eastAsia="zh-CN"/>
        </w:rPr>
      </w:pPr>
      <w:r>
        <w:rPr>
          <w:lang w:eastAsia="zh-CN"/>
        </w:rPr>
        <w:t xml:space="preserve">                "The service";</w:t>
      </w:r>
    </w:p>
    <w:p w14:paraId="7579E383" w14:textId="77777777" w:rsidR="00023F72" w:rsidRDefault="00023F72" w:rsidP="00023F72">
      <w:pPr>
        <w:spacing w:after="0"/>
        <w:rPr>
          <w:lang w:eastAsia="zh-CN"/>
        </w:rPr>
      </w:pPr>
      <w:r>
        <w:rPr>
          <w:lang w:eastAsia="zh-CN"/>
        </w:rPr>
        <w:t xml:space="preserve">            </w:t>
      </w:r>
      <w:proofErr w:type="gramStart"/>
      <w:r>
        <w:rPr>
          <w:lang w:eastAsia="zh-CN"/>
        </w:rPr>
        <w:t>case</w:t>
      </w:r>
      <w:proofErr w:type="gramEnd"/>
      <w:r>
        <w:rPr>
          <w:lang w:eastAsia="zh-CN"/>
        </w:rPr>
        <w:t xml:space="preserve"> l3vpn {</w:t>
      </w:r>
    </w:p>
    <w:p w14:paraId="601A138C" w14:textId="77777777" w:rsidR="00023F72" w:rsidRDefault="00023F72" w:rsidP="00023F72">
      <w:pPr>
        <w:spacing w:after="0"/>
        <w:rPr>
          <w:lang w:eastAsia="zh-CN"/>
        </w:rPr>
      </w:pPr>
      <w:r>
        <w:rPr>
          <w:lang w:eastAsia="zh-CN"/>
        </w:rPr>
        <w:t xml:space="preserve">                </w:t>
      </w:r>
      <w:proofErr w:type="gramStart"/>
      <w:r>
        <w:rPr>
          <w:lang w:eastAsia="zh-CN"/>
        </w:rPr>
        <w:t>leaf</w:t>
      </w:r>
      <w:proofErr w:type="gramEnd"/>
      <w:r>
        <w:rPr>
          <w:lang w:eastAsia="zh-CN"/>
        </w:rPr>
        <w:t xml:space="preserve"> l3vpn-ref {</w:t>
      </w:r>
    </w:p>
    <w:p w14:paraId="636CBE8B" w14:textId="77777777" w:rsidR="00023F72" w:rsidRDefault="00023F72" w:rsidP="00023F72">
      <w:pPr>
        <w:spacing w:after="0"/>
        <w:rPr>
          <w:lang w:eastAsia="zh-CN"/>
        </w:rPr>
      </w:pPr>
      <w:r>
        <w:rPr>
          <w:lang w:eastAsia="zh-CN"/>
        </w:rPr>
        <w:lastRenderedPageBreak/>
        <w:t xml:space="preserve">                    </w:t>
      </w:r>
      <w:proofErr w:type="gramStart"/>
      <w:r>
        <w:rPr>
          <w:lang w:eastAsia="zh-CN"/>
        </w:rPr>
        <w:t>type</w:t>
      </w:r>
      <w:proofErr w:type="gramEnd"/>
      <w:r>
        <w:rPr>
          <w:lang w:eastAsia="zh-CN"/>
        </w:rPr>
        <w:t xml:space="preserve"> </w:t>
      </w:r>
      <w:proofErr w:type="spellStart"/>
      <w:r>
        <w:rPr>
          <w:lang w:eastAsia="zh-CN"/>
        </w:rPr>
        <w:t>leafref</w:t>
      </w:r>
      <w:proofErr w:type="spellEnd"/>
      <w:r>
        <w:rPr>
          <w:lang w:eastAsia="zh-CN"/>
        </w:rPr>
        <w:t xml:space="preserve"> {</w:t>
      </w:r>
    </w:p>
    <w:p w14:paraId="5DD6CEC9" w14:textId="77777777" w:rsidR="00023F72" w:rsidRDefault="00023F72" w:rsidP="00023F72">
      <w:pPr>
        <w:spacing w:after="0"/>
        <w:rPr>
          <w:lang w:eastAsia="zh-CN"/>
        </w:rPr>
      </w:pPr>
      <w:r>
        <w:rPr>
          <w:lang w:eastAsia="zh-CN"/>
        </w:rPr>
        <w:t xml:space="preserve">                        </w:t>
      </w:r>
      <w:proofErr w:type="gramStart"/>
      <w:r>
        <w:rPr>
          <w:lang w:eastAsia="zh-CN"/>
        </w:rPr>
        <w:t>path</w:t>
      </w:r>
      <w:proofErr w:type="gramEnd"/>
      <w:r>
        <w:rPr>
          <w:lang w:eastAsia="zh-CN"/>
        </w:rPr>
        <w:t xml:space="preserve"> "/l3:l3vpn-svc/l3:vpn-services/"</w:t>
      </w:r>
    </w:p>
    <w:p w14:paraId="14C7CB44" w14:textId="77777777" w:rsidR="00023F72" w:rsidRDefault="00023F72" w:rsidP="00023F72">
      <w:pPr>
        <w:spacing w:after="0"/>
        <w:rPr>
          <w:lang w:eastAsia="zh-CN"/>
        </w:rPr>
      </w:pPr>
      <w:r>
        <w:rPr>
          <w:lang w:eastAsia="zh-CN"/>
        </w:rPr>
        <w:t xml:space="preserve">                        + "l3</w:t>
      </w:r>
      <w:proofErr w:type="gramStart"/>
      <w:r>
        <w:rPr>
          <w:lang w:eastAsia="zh-CN"/>
        </w:rPr>
        <w:t>:vpn</w:t>
      </w:r>
      <w:proofErr w:type="gramEnd"/>
      <w:r>
        <w:rPr>
          <w:lang w:eastAsia="zh-CN"/>
        </w:rPr>
        <w:t>-service/l3:vpn-id";</w:t>
      </w:r>
    </w:p>
    <w:p w14:paraId="4FCDA5CD" w14:textId="77777777" w:rsidR="00023F72" w:rsidRDefault="00023F72" w:rsidP="00023F72">
      <w:pPr>
        <w:spacing w:after="0"/>
        <w:rPr>
          <w:lang w:eastAsia="zh-CN"/>
        </w:rPr>
      </w:pPr>
      <w:r>
        <w:rPr>
          <w:lang w:eastAsia="zh-CN"/>
        </w:rPr>
        <w:t xml:space="preserve">                    }</w:t>
      </w:r>
    </w:p>
    <w:p w14:paraId="1F5E88DC"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08B51C2B" w14:textId="77777777" w:rsidR="00023F72" w:rsidRDefault="00023F72" w:rsidP="00023F72">
      <w:pPr>
        <w:spacing w:after="0"/>
        <w:rPr>
          <w:lang w:eastAsia="zh-CN"/>
        </w:rPr>
      </w:pPr>
      <w:r>
        <w:rPr>
          <w:lang w:eastAsia="zh-CN"/>
        </w:rPr>
        <w:t xml:space="preserve">                        "The reference to L3VPN Service Yang Model";</w:t>
      </w:r>
    </w:p>
    <w:p w14:paraId="27065299" w14:textId="77777777" w:rsidR="00023F72" w:rsidRDefault="00023F72" w:rsidP="00023F72">
      <w:pPr>
        <w:spacing w:after="0"/>
        <w:rPr>
          <w:lang w:eastAsia="zh-CN"/>
        </w:rPr>
      </w:pPr>
      <w:r>
        <w:rPr>
          <w:lang w:eastAsia="zh-CN"/>
        </w:rPr>
        <w:t xml:space="preserve">                }</w:t>
      </w:r>
    </w:p>
    <w:p w14:paraId="389B7B2B" w14:textId="77777777" w:rsidR="00023F72" w:rsidRDefault="00023F72" w:rsidP="00023F72">
      <w:pPr>
        <w:spacing w:after="0"/>
        <w:rPr>
          <w:lang w:eastAsia="zh-CN"/>
        </w:rPr>
      </w:pPr>
      <w:r>
        <w:rPr>
          <w:lang w:eastAsia="zh-CN"/>
        </w:rPr>
        <w:t xml:space="preserve">            }</w:t>
      </w:r>
    </w:p>
    <w:p w14:paraId="3FD0F451" w14:textId="77777777" w:rsidR="00023F72" w:rsidRDefault="00023F72" w:rsidP="00023F72">
      <w:pPr>
        <w:spacing w:after="0"/>
        <w:rPr>
          <w:lang w:eastAsia="zh-CN"/>
        </w:rPr>
      </w:pPr>
      <w:r>
        <w:rPr>
          <w:lang w:eastAsia="zh-CN"/>
        </w:rPr>
        <w:t xml:space="preserve">            </w:t>
      </w:r>
      <w:proofErr w:type="gramStart"/>
      <w:r>
        <w:rPr>
          <w:lang w:eastAsia="zh-CN"/>
        </w:rPr>
        <w:t>case</w:t>
      </w:r>
      <w:proofErr w:type="gramEnd"/>
      <w:r>
        <w:rPr>
          <w:lang w:eastAsia="zh-CN"/>
        </w:rPr>
        <w:t xml:space="preserve"> l2vpn {</w:t>
      </w:r>
    </w:p>
    <w:p w14:paraId="4E399D25" w14:textId="77777777" w:rsidR="00023F72" w:rsidRDefault="00023F72" w:rsidP="00023F72">
      <w:pPr>
        <w:spacing w:after="0"/>
        <w:rPr>
          <w:lang w:eastAsia="zh-CN"/>
        </w:rPr>
      </w:pPr>
      <w:r>
        <w:rPr>
          <w:lang w:eastAsia="zh-CN"/>
        </w:rPr>
        <w:t xml:space="preserve">            }</w:t>
      </w:r>
    </w:p>
    <w:p w14:paraId="134E667E" w14:textId="77777777" w:rsidR="00023F72" w:rsidRDefault="00023F72" w:rsidP="00023F72">
      <w:pPr>
        <w:spacing w:after="0"/>
        <w:rPr>
          <w:lang w:eastAsia="zh-CN"/>
        </w:rPr>
      </w:pPr>
    </w:p>
    <w:p w14:paraId="41BE9F47" w14:textId="77777777" w:rsidR="00023F72" w:rsidRDefault="00023F72" w:rsidP="00023F72">
      <w:pPr>
        <w:spacing w:after="0"/>
        <w:rPr>
          <w:lang w:eastAsia="zh-CN"/>
        </w:rPr>
      </w:pPr>
      <w:r>
        <w:rPr>
          <w:lang w:eastAsia="zh-CN"/>
        </w:rPr>
        <w:t xml:space="preserve">         }</w:t>
      </w:r>
    </w:p>
    <w:p w14:paraId="48F146C7" w14:textId="77777777" w:rsidR="00023F72" w:rsidRDefault="00023F72" w:rsidP="00023F72">
      <w:pPr>
        <w:spacing w:after="0"/>
        <w:rPr>
          <w:lang w:eastAsia="zh-CN"/>
        </w:rPr>
      </w:pPr>
      <w:r>
        <w:rPr>
          <w:lang w:eastAsia="zh-CN"/>
        </w:rPr>
        <w:t xml:space="preserve">    }</w:t>
      </w:r>
    </w:p>
    <w:p w14:paraId="6B350DEB" w14:textId="77777777" w:rsidR="00023F72" w:rsidRDefault="00023F72" w:rsidP="00023F72">
      <w:pPr>
        <w:spacing w:after="0"/>
        <w:rPr>
          <w:lang w:eastAsia="zh-CN"/>
        </w:rPr>
      </w:pPr>
      <w:r>
        <w:rPr>
          <w:lang w:eastAsia="zh-CN"/>
        </w:rPr>
        <w:t xml:space="preserve">    </w:t>
      </w:r>
    </w:p>
    <w:p w14:paraId="6D63D11A" w14:textId="77777777" w:rsidR="00023F72" w:rsidRDefault="00023F72" w:rsidP="00023F72">
      <w:pPr>
        <w:spacing w:after="0"/>
        <w:rPr>
          <w:lang w:eastAsia="zh-CN"/>
        </w:rPr>
      </w:pPr>
      <w:r>
        <w:rPr>
          <w:lang w:eastAsia="zh-CN"/>
        </w:rPr>
        <w:t xml:space="preserve">    </w:t>
      </w:r>
      <w:proofErr w:type="gramStart"/>
      <w:r>
        <w:rPr>
          <w:lang w:eastAsia="zh-CN"/>
        </w:rPr>
        <w:t>grouping</w:t>
      </w:r>
      <w:proofErr w:type="gramEnd"/>
      <w:r>
        <w:rPr>
          <w:lang w:eastAsia="zh-CN"/>
        </w:rPr>
        <w:t xml:space="preserve"> site-ref {</w:t>
      </w:r>
    </w:p>
    <w:p w14:paraId="2959BF78"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r>
        <w:rPr>
          <w:lang w:eastAsia="zh-CN"/>
        </w:rPr>
        <w:t xml:space="preserve"> </w:t>
      </w:r>
    </w:p>
    <w:p w14:paraId="73131D28" w14:textId="77777777" w:rsidR="00023F72" w:rsidRDefault="00023F72" w:rsidP="00023F72">
      <w:pPr>
        <w:spacing w:after="0"/>
        <w:rPr>
          <w:lang w:eastAsia="zh-CN"/>
        </w:rPr>
      </w:pPr>
      <w:r>
        <w:rPr>
          <w:lang w:eastAsia="zh-CN"/>
        </w:rPr>
        <w:t xml:space="preserve">            "The reference to the site.</w:t>
      </w:r>
      <w:proofErr w:type="gramStart"/>
      <w:r>
        <w:rPr>
          <w:lang w:eastAsia="zh-CN"/>
        </w:rPr>
        <w:t>";</w:t>
      </w:r>
      <w:proofErr w:type="gramEnd"/>
    </w:p>
    <w:p w14:paraId="3F527B12" w14:textId="77777777" w:rsidR="00023F72" w:rsidRDefault="00023F72" w:rsidP="00023F72">
      <w:pPr>
        <w:spacing w:after="0"/>
        <w:rPr>
          <w:lang w:eastAsia="zh-CN"/>
        </w:rPr>
      </w:pPr>
      <w:r>
        <w:rPr>
          <w:lang w:eastAsia="zh-CN"/>
        </w:rPr>
        <w:t xml:space="preserve">         </w:t>
      </w:r>
      <w:proofErr w:type="gramStart"/>
      <w:r>
        <w:rPr>
          <w:lang w:eastAsia="zh-CN"/>
        </w:rPr>
        <w:t>choice</w:t>
      </w:r>
      <w:proofErr w:type="gramEnd"/>
      <w:r>
        <w:rPr>
          <w:lang w:eastAsia="zh-CN"/>
        </w:rPr>
        <w:t xml:space="preserve"> service {</w:t>
      </w:r>
    </w:p>
    <w:p w14:paraId="5A483EF9"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20A4C3B4" w14:textId="77777777" w:rsidR="00023F72" w:rsidRDefault="00023F72" w:rsidP="00023F72">
      <w:pPr>
        <w:spacing w:after="0"/>
        <w:rPr>
          <w:lang w:eastAsia="zh-CN"/>
        </w:rPr>
      </w:pPr>
      <w:r>
        <w:rPr>
          <w:lang w:eastAsia="zh-CN"/>
        </w:rPr>
        <w:t xml:space="preserve">                "The service choice";</w:t>
      </w:r>
    </w:p>
    <w:p w14:paraId="6BF4A3C9" w14:textId="77777777" w:rsidR="00023F72" w:rsidRDefault="00023F72" w:rsidP="00023F72">
      <w:pPr>
        <w:spacing w:after="0"/>
        <w:rPr>
          <w:lang w:eastAsia="zh-CN"/>
        </w:rPr>
      </w:pPr>
      <w:r>
        <w:rPr>
          <w:lang w:eastAsia="zh-CN"/>
        </w:rPr>
        <w:t xml:space="preserve">            </w:t>
      </w:r>
      <w:proofErr w:type="gramStart"/>
      <w:r>
        <w:rPr>
          <w:lang w:eastAsia="zh-CN"/>
        </w:rPr>
        <w:t>case</w:t>
      </w:r>
      <w:proofErr w:type="gramEnd"/>
      <w:r>
        <w:rPr>
          <w:lang w:eastAsia="zh-CN"/>
        </w:rPr>
        <w:t xml:space="preserve"> l3vpn {</w:t>
      </w:r>
    </w:p>
    <w:p w14:paraId="233C363B" w14:textId="77777777" w:rsidR="00023F72" w:rsidRDefault="00023F72" w:rsidP="00023F72">
      <w:pPr>
        <w:spacing w:after="0"/>
        <w:rPr>
          <w:lang w:eastAsia="zh-CN"/>
        </w:rPr>
      </w:pPr>
      <w:r>
        <w:rPr>
          <w:lang w:eastAsia="zh-CN"/>
        </w:rPr>
        <w:t xml:space="preserve">                </w:t>
      </w:r>
      <w:proofErr w:type="gramStart"/>
      <w:r>
        <w:rPr>
          <w:lang w:eastAsia="zh-CN"/>
        </w:rPr>
        <w:t>leaf</w:t>
      </w:r>
      <w:proofErr w:type="gramEnd"/>
      <w:r>
        <w:rPr>
          <w:lang w:eastAsia="zh-CN"/>
        </w:rPr>
        <w:t xml:space="preserve"> l3vpn-ref{</w:t>
      </w:r>
    </w:p>
    <w:p w14:paraId="57F9319A" w14:textId="77777777" w:rsidR="00023F72" w:rsidRDefault="00023F72" w:rsidP="00023F72">
      <w:pPr>
        <w:spacing w:after="0"/>
        <w:rPr>
          <w:lang w:eastAsia="zh-CN"/>
        </w:rPr>
      </w:pPr>
      <w:r>
        <w:rPr>
          <w:lang w:eastAsia="zh-CN"/>
        </w:rPr>
        <w:t xml:space="preserve">                    </w:t>
      </w:r>
      <w:proofErr w:type="gramStart"/>
      <w:r>
        <w:rPr>
          <w:lang w:eastAsia="zh-CN"/>
        </w:rPr>
        <w:t>type</w:t>
      </w:r>
      <w:proofErr w:type="gramEnd"/>
      <w:r>
        <w:rPr>
          <w:lang w:eastAsia="zh-CN"/>
        </w:rPr>
        <w:t xml:space="preserve"> </w:t>
      </w:r>
      <w:proofErr w:type="spellStart"/>
      <w:r>
        <w:rPr>
          <w:lang w:eastAsia="zh-CN"/>
        </w:rPr>
        <w:t>leafref</w:t>
      </w:r>
      <w:proofErr w:type="spellEnd"/>
      <w:r>
        <w:rPr>
          <w:lang w:eastAsia="zh-CN"/>
        </w:rPr>
        <w:t xml:space="preserve"> {</w:t>
      </w:r>
    </w:p>
    <w:p w14:paraId="0DF0B551" w14:textId="77777777" w:rsidR="00023F72" w:rsidRDefault="00023F72" w:rsidP="00023F72">
      <w:pPr>
        <w:spacing w:after="0"/>
        <w:rPr>
          <w:lang w:eastAsia="zh-CN"/>
        </w:rPr>
      </w:pPr>
      <w:r>
        <w:rPr>
          <w:lang w:eastAsia="zh-CN"/>
        </w:rPr>
        <w:t xml:space="preserve">                        </w:t>
      </w:r>
      <w:proofErr w:type="gramStart"/>
      <w:r>
        <w:rPr>
          <w:lang w:eastAsia="zh-CN"/>
        </w:rPr>
        <w:t>path</w:t>
      </w:r>
      <w:proofErr w:type="gramEnd"/>
      <w:r>
        <w:rPr>
          <w:lang w:eastAsia="zh-CN"/>
        </w:rPr>
        <w:t xml:space="preserve"> "/l3:l3vpn-svc/l3:sites/l3:site/"</w:t>
      </w:r>
    </w:p>
    <w:p w14:paraId="6668AC21" w14:textId="77777777" w:rsidR="00023F72" w:rsidRDefault="00023F72" w:rsidP="00023F72">
      <w:pPr>
        <w:spacing w:after="0"/>
        <w:rPr>
          <w:lang w:eastAsia="zh-CN"/>
        </w:rPr>
      </w:pPr>
      <w:r>
        <w:rPr>
          <w:lang w:eastAsia="zh-CN"/>
        </w:rPr>
        <w:t xml:space="preserve">                        + "l3</w:t>
      </w:r>
      <w:proofErr w:type="gramStart"/>
      <w:r>
        <w:rPr>
          <w:lang w:eastAsia="zh-CN"/>
        </w:rPr>
        <w:t>:site</w:t>
      </w:r>
      <w:proofErr w:type="gramEnd"/>
      <w:r>
        <w:rPr>
          <w:lang w:eastAsia="zh-CN"/>
        </w:rPr>
        <w:t>-id";</w:t>
      </w:r>
    </w:p>
    <w:p w14:paraId="58A067AC" w14:textId="77777777" w:rsidR="00023F72" w:rsidRDefault="00023F72" w:rsidP="00023F72">
      <w:pPr>
        <w:spacing w:after="0"/>
        <w:rPr>
          <w:lang w:eastAsia="zh-CN"/>
        </w:rPr>
      </w:pPr>
      <w:r>
        <w:rPr>
          <w:lang w:eastAsia="zh-CN"/>
        </w:rPr>
        <w:t xml:space="preserve">                    }</w:t>
      </w:r>
    </w:p>
    <w:p w14:paraId="1CB60ABA"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0EC641DD" w14:textId="77777777" w:rsidR="00023F72" w:rsidRDefault="00023F72" w:rsidP="00023F72">
      <w:pPr>
        <w:spacing w:after="0"/>
        <w:rPr>
          <w:lang w:eastAsia="zh-CN"/>
        </w:rPr>
      </w:pPr>
      <w:r>
        <w:rPr>
          <w:lang w:eastAsia="zh-CN"/>
        </w:rPr>
        <w:t xml:space="preserve">                        "The reference to L3VPN Service Yang Model";</w:t>
      </w:r>
    </w:p>
    <w:p w14:paraId="66D968EA" w14:textId="77777777" w:rsidR="00023F72" w:rsidRDefault="00023F72" w:rsidP="00023F72">
      <w:pPr>
        <w:spacing w:after="0"/>
        <w:rPr>
          <w:lang w:eastAsia="zh-CN"/>
        </w:rPr>
      </w:pPr>
      <w:r>
        <w:rPr>
          <w:lang w:eastAsia="zh-CN"/>
        </w:rPr>
        <w:t xml:space="preserve">                }</w:t>
      </w:r>
    </w:p>
    <w:p w14:paraId="3D9ACA99" w14:textId="77777777" w:rsidR="00023F72" w:rsidRDefault="00023F72" w:rsidP="00023F72">
      <w:pPr>
        <w:spacing w:after="0"/>
        <w:rPr>
          <w:lang w:eastAsia="zh-CN"/>
        </w:rPr>
      </w:pPr>
      <w:r>
        <w:rPr>
          <w:lang w:eastAsia="zh-CN"/>
        </w:rPr>
        <w:t xml:space="preserve">            }</w:t>
      </w:r>
    </w:p>
    <w:p w14:paraId="765B3781" w14:textId="77777777" w:rsidR="00023F72" w:rsidRDefault="00023F72" w:rsidP="00023F72">
      <w:pPr>
        <w:spacing w:after="0"/>
        <w:rPr>
          <w:lang w:eastAsia="zh-CN"/>
        </w:rPr>
      </w:pPr>
      <w:r>
        <w:rPr>
          <w:lang w:eastAsia="zh-CN"/>
        </w:rPr>
        <w:t xml:space="preserve">            </w:t>
      </w:r>
      <w:proofErr w:type="gramStart"/>
      <w:r>
        <w:rPr>
          <w:lang w:eastAsia="zh-CN"/>
        </w:rPr>
        <w:t>case</w:t>
      </w:r>
      <w:proofErr w:type="gramEnd"/>
      <w:r>
        <w:rPr>
          <w:lang w:eastAsia="zh-CN"/>
        </w:rPr>
        <w:t xml:space="preserve"> l2vpn {}</w:t>
      </w:r>
    </w:p>
    <w:p w14:paraId="246D4D98" w14:textId="77777777" w:rsidR="00023F72" w:rsidRDefault="00023F72" w:rsidP="00023F72">
      <w:pPr>
        <w:spacing w:after="0"/>
        <w:rPr>
          <w:lang w:eastAsia="zh-CN"/>
        </w:rPr>
      </w:pPr>
    </w:p>
    <w:p w14:paraId="10469245" w14:textId="77777777" w:rsidR="00023F72" w:rsidRDefault="00023F72" w:rsidP="00023F72">
      <w:pPr>
        <w:spacing w:after="0"/>
        <w:rPr>
          <w:lang w:eastAsia="zh-CN"/>
        </w:rPr>
      </w:pPr>
      <w:r>
        <w:rPr>
          <w:lang w:eastAsia="zh-CN"/>
        </w:rPr>
        <w:t xml:space="preserve">         }</w:t>
      </w:r>
    </w:p>
    <w:p w14:paraId="7E661091" w14:textId="77777777" w:rsidR="00023F72" w:rsidRDefault="00023F72" w:rsidP="00023F72">
      <w:pPr>
        <w:spacing w:after="0"/>
        <w:rPr>
          <w:lang w:eastAsia="zh-CN"/>
        </w:rPr>
      </w:pPr>
      <w:r>
        <w:rPr>
          <w:lang w:eastAsia="zh-CN"/>
        </w:rPr>
        <w:t xml:space="preserve">    }</w:t>
      </w:r>
    </w:p>
    <w:p w14:paraId="2C969106" w14:textId="77777777" w:rsidR="00023F72" w:rsidRDefault="00023F72" w:rsidP="00023F72">
      <w:pPr>
        <w:spacing w:after="0"/>
        <w:rPr>
          <w:lang w:eastAsia="zh-CN"/>
        </w:rPr>
      </w:pPr>
      <w:r>
        <w:rPr>
          <w:lang w:eastAsia="zh-CN"/>
        </w:rPr>
        <w:t xml:space="preserve">    </w:t>
      </w:r>
    </w:p>
    <w:p w14:paraId="274660E2" w14:textId="77777777" w:rsidR="00023F72" w:rsidRDefault="00023F72" w:rsidP="00023F72">
      <w:pPr>
        <w:spacing w:after="0"/>
        <w:rPr>
          <w:lang w:eastAsia="zh-CN"/>
        </w:rPr>
      </w:pPr>
      <w:r>
        <w:rPr>
          <w:lang w:eastAsia="zh-CN"/>
        </w:rPr>
        <w:t xml:space="preserve">    </w:t>
      </w:r>
      <w:proofErr w:type="gramStart"/>
      <w:r>
        <w:rPr>
          <w:lang w:eastAsia="zh-CN"/>
        </w:rPr>
        <w:t>grouping</w:t>
      </w:r>
      <w:proofErr w:type="gramEnd"/>
      <w:r>
        <w:rPr>
          <w:lang w:eastAsia="zh-CN"/>
        </w:rPr>
        <w:t xml:space="preserve"> </w:t>
      </w:r>
      <w:proofErr w:type="spellStart"/>
      <w:r>
        <w:rPr>
          <w:lang w:eastAsia="zh-CN"/>
        </w:rPr>
        <w:t>te</w:t>
      </w:r>
      <w:proofErr w:type="spellEnd"/>
      <w:r>
        <w:rPr>
          <w:lang w:eastAsia="zh-CN"/>
        </w:rPr>
        <w:t>-ref {</w:t>
      </w:r>
    </w:p>
    <w:p w14:paraId="51FF7F70"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51C8D483" w14:textId="77777777" w:rsidR="00023F72" w:rsidRDefault="00023F72" w:rsidP="00023F72">
      <w:pPr>
        <w:spacing w:after="0"/>
        <w:rPr>
          <w:lang w:eastAsia="zh-CN"/>
        </w:rPr>
      </w:pPr>
      <w:r>
        <w:rPr>
          <w:lang w:eastAsia="zh-CN"/>
        </w:rPr>
        <w:t xml:space="preserve">            "The reference to TE.</w:t>
      </w:r>
      <w:proofErr w:type="gramStart"/>
      <w:r>
        <w:rPr>
          <w:lang w:eastAsia="zh-CN"/>
        </w:rPr>
        <w:t>";</w:t>
      </w:r>
      <w:proofErr w:type="gramEnd"/>
    </w:p>
    <w:p w14:paraId="208D83DA" w14:textId="77777777" w:rsidR="00023F72" w:rsidRDefault="00023F72" w:rsidP="00023F72">
      <w:pPr>
        <w:spacing w:after="0"/>
        <w:rPr>
          <w:lang w:eastAsia="zh-CN"/>
        </w:rPr>
      </w:pPr>
      <w:r>
        <w:rPr>
          <w:lang w:eastAsia="zh-CN"/>
        </w:rPr>
        <w:t xml:space="preserve">        </w:t>
      </w:r>
      <w:proofErr w:type="gramStart"/>
      <w:r>
        <w:rPr>
          <w:lang w:eastAsia="zh-CN"/>
        </w:rPr>
        <w:t>choice</w:t>
      </w:r>
      <w:proofErr w:type="gramEnd"/>
      <w:r>
        <w:rPr>
          <w:lang w:eastAsia="zh-CN"/>
        </w:rPr>
        <w:t xml:space="preserve"> </w:t>
      </w:r>
      <w:proofErr w:type="spellStart"/>
      <w:r>
        <w:rPr>
          <w:lang w:eastAsia="zh-CN"/>
        </w:rPr>
        <w:t>te</w:t>
      </w:r>
      <w:proofErr w:type="spellEnd"/>
      <w:r>
        <w:rPr>
          <w:lang w:eastAsia="zh-CN"/>
        </w:rPr>
        <w:t xml:space="preserve"> {</w:t>
      </w:r>
    </w:p>
    <w:p w14:paraId="70080900"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7F4E37C9" w14:textId="77777777" w:rsidR="00023F72" w:rsidRDefault="00023F72" w:rsidP="00023F72">
      <w:pPr>
        <w:spacing w:after="0"/>
        <w:rPr>
          <w:lang w:eastAsia="zh-CN"/>
        </w:rPr>
      </w:pPr>
      <w:r>
        <w:rPr>
          <w:lang w:eastAsia="zh-CN"/>
        </w:rPr>
        <w:t xml:space="preserve">                "The TE";</w:t>
      </w:r>
    </w:p>
    <w:p w14:paraId="76BF24B5" w14:textId="77777777" w:rsidR="00023F72" w:rsidRDefault="00023F72" w:rsidP="00023F72">
      <w:pPr>
        <w:spacing w:after="0"/>
        <w:rPr>
          <w:lang w:eastAsia="zh-CN"/>
        </w:rPr>
      </w:pPr>
      <w:r>
        <w:rPr>
          <w:lang w:eastAsia="zh-CN"/>
        </w:rPr>
        <w:t xml:space="preserve">            </w:t>
      </w:r>
      <w:proofErr w:type="gramStart"/>
      <w:r>
        <w:rPr>
          <w:lang w:eastAsia="zh-CN"/>
        </w:rPr>
        <w:t>case</w:t>
      </w:r>
      <w:proofErr w:type="gramEnd"/>
      <w:r>
        <w:rPr>
          <w:lang w:eastAsia="zh-CN"/>
        </w:rPr>
        <w:t xml:space="preserve"> </w:t>
      </w:r>
      <w:proofErr w:type="spellStart"/>
      <w:r>
        <w:rPr>
          <w:lang w:eastAsia="zh-CN"/>
        </w:rPr>
        <w:t>actn-vn</w:t>
      </w:r>
      <w:proofErr w:type="spellEnd"/>
      <w:r>
        <w:rPr>
          <w:lang w:eastAsia="zh-CN"/>
        </w:rPr>
        <w:t xml:space="preserve"> {</w:t>
      </w:r>
    </w:p>
    <w:p w14:paraId="1DF03C5A" w14:textId="77777777" w:rsidR="00023F72" w:rsidRDefault="00023F72" w:rsidP="00023F72">
      <w:pPr>
        <w:spacing w:after="0"/>
        <w:rPr>
          <w:lang w:eastAsia="zh-CN"/>
        </w:rPr>
      </w:pPr>
      <w:r>
        <w:rPr>
          <w:lang w:eastAsia="zh-CN"/>
        </w:rPr>
        <w:t xml:space="preserve">                </w:t>
      </w:r>
      <w:proofErr w:type="gramStart"/>
      <w:r>
        <w:rPr>
          <w:lang w:eastAsia="zh-CN"/>
        </w:rPr>
        <w:t>leaf</w:t>
      </w:r>
      <w:proofErr w:type="gramEnd"/>
      <w:r>
        <w:rPr>
          <w:lang w:eastAsia="zh-CN"/>
        </w:rPr>
        <w:t xml:space="preserve"> </w:t>
      </w:r>
      <w:proofErr w:type="spellStart"/>
      <w:r>
        <w:rPr>
          <w:lang w:eastAsia="zh-CN"/>
        </w:rPr>
        <w:t>actn</w:t>
      </w:r>
      <w:proofErr w:type="spellEnd"/>
      <w:r>
        <w:rPr>
          <w:lang w:eastAsia="zh-CN"/>
        </w:rPr>
        <w:t>-</w:t>
      </w:r>
      <w:proofErr w:type="spellStart"/>
      <w:r>
        <w:rPr>
          <w:lang w:eastAsia="zh-CN"/>
        </w:rPr>
        <w:t>vn</w:t>
      </w:r>
      <w:proofErr w:type="spellEnd"/>
      <w:r>
        <w:rPr>
          <w:lang w:eastAsia="zh-CN"/>
        </w:rPr>
        <w:t>-ref {</w:t>
      </w:r>
    </w:p>
    <w:p w14:paraId="24480145" w14:textId="77777777" w:rsidR="00023F72" w:rsidRDefault="00023F72" w:rsidP="00023F72">
      <w:pPr>
        <w:spacing w:after="0"/>
        <w:rPr>
          <w:lang w:eastAsia="zh-CN"/>
        </w:rPr>
      </w:pPr>
      <w:r>
        <w:rPr>
          <w:lang w:eastAsia="zh-CN"/>
        </w:rPr>
        <w:t xml:space="preserve">                    </w:t>
      </w:r>
      <w:proofErr w:type="gramStart"/>
      <w:r>
        <w:rPr>
          <w:lang w:eastAsia="zh-CN"/>
        </w:rPr>
        <w:t>type</w:t>
      </w:r>
      <w:proofErr w:type="gramEnd"/>
      <w:r>
        <w:rPr>
          <w:lang w:eastAsia="zh-CN"/>
        </w:rPr>
        <w:t xml:space="preserve"> </w:t>
      </w:r>
      <w:proofErr w:type="spellStart"/>
      <w:r>
        <w:rPr>
          <w:lang w:eastAsia="zh-CN"/>
        </w:rPr>
        <w:t>leafref</w:t>
      </w:r>
      <w:proofErr w:type="spellEnd"/>
      <w:r>
        <w:rPr>
          <w:lang w:eastAsia="zh-CN"/>
        </w:rPr>
        <w:t xml:space="preserve"> {</w:t>
      </w:r>
    </w:p>
    <w:p w14:paraId="79656CDC" w14:textId="77777777" w:rsidR="00023F72" w:rsidRDefault="00023F72" w:rsidP="00023F72">
      <w:pPr>
        <w:spacing w:after="0"/>
        <w:rPr>
          <w:lang w:eastAsia="zh-CN"/>
        </w:rPr>
      </w:pPr>
      <w:r>
        <w:rPr>
          <w:lang w:eastAsia="zh-CN"/>
        </w:rPr>
        <w:t xml:space="preserve">                        </w:t>
      </w:r>
      <w:proofErr w:type="gramStart"/>
      <w:r>
        <w:rPr>
          <w:lang w:eastAsia="zh-CN"/>
        </w:rPr>
        <w:t>path</w:t>
      </w:r>
      <w:proofErr w:type="gramEnd"/>
      <w:r>
        <w:rPr>
          <w:lang w:eastAsia="zh-CN"/>
        </w:rPr>
        <w:t xml:space="preserve"> "/</w:t>
      </w:r>
      <w:proofErr w:type="spellStart"/>
      <w:r>
        <w:rPr>
          <w:lang w:eastAsia="zh-CN"/>
        </w:rPr>
        <w:t>vn:actn</w:t>
      </w:r>
      <w:proofErr w:type="spellEnd"/>
      <w:r>
        <w:rPr>
          <w:lang w:eastAsia="zh-CN"/>
        </w:rPr>
        <w:t>/</w:t>
      </w:r>
      <w:proofErr w:type="spellStart"/>
      <w:r>
        <w:rPr>
          <w:lang w:eastAsia="zh-CN"/>
        </w:rPr>
        <w:t>vn:vn</w:t>
      </w:r>
      <w:proofErr w:type="spellEnd"/>
      <w:r>
        <w:rPr>
          <w:lang w:eastAsia="zh-CN"/>
        </w:rPr>
        <w:t>/</w:t>
      </w:r>
      <w:proofErr w:type="spellStart"/>
      <w:r>
        <w:rPr>
          <w:lang w:eastAsia="zh-CN"/>
        </w:rPr>
        <w:t>vn:vn-list</w:t>
      </w:r>
      <w:proofErr w:type="spellEnd"/>
      <w:r>
        <w:rPr>
          <w:lang w:eastAsia="zh-CN"/>
        </w:rPr>
        <w:t>/</w:t>
      </w:r>
      <w:proofErr w:type="spellStart"/>
      <w:r>
        <w:rPr>
          <w:lang w:eastAsia="zh-CN"/>
        </w:rPr>
        <w:t>vn:vn-id</w:t>
      </w:r>
      <w:proofErr w:type="spellEnd"/>
      <w:r>
        <w:rPr>
          <w:lang w:eastAsia="zh-CN"/>
        </w:rPr>
        <w:t>";</w:t>
      </w:r>
    </w:p>
    <w:p w14:paraId="430E27FC" w14:textId="77777777" w:rsidR="00023F72" w:rsidRDefault="00023F72" w:rsidP="00023F72">
      <w:pPr>
        <w:spacing w:after="0"/>
        <w:rPr>
          <w:lang w:eastAsia="zh-CN"/>
        </w:rPr>
      </w:pPr>
      <w:r>
        <w:rPr>
          <w:lang w:eastAsia="zh-CN"/>
        </w:rPr>
        <w:t xml:space="preserve">                    }</w:t>
      </w:r>
    </w:p>
    <w:p w14:paraId="1120D653"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r>
        <w:rPr>
          <w:lang w:eastAsia="zh-CN"/>
        </w:rPr>
        <w:t xml:space="preserve"> </w:t>
      </w:r>
    </w:p>
    <w:p w14:paraId="33CAF795" w14:textId="77777777" w:rsidR="00023F72" w:rsidRDefault="00023F72" w:rsidP="00023F72">
      <w:pPr>
        <w:spacing w:after="0"/>
        <w:rPr>
          <w:lang w:eastAsia="zh-CN"/>
        </w:rPr>
      </w:pPr>
      <w:r>
        <w:rPr>
          <w:lang w:eastAsia="zh-CN"/>
        </w:rPr>
        <w:lastRenderedPageBreak/>
        <w:t xml:space="preserve">                        "The reference to ACTN VN";</w:t>
      </w:r>
    </w:p>
    <w:p w14:paraId="0C88E945" w14:textId="77777777" w:rsidR="00023F72" w:rsidRDefault="00023F72" w:rsidP="00023F72">
      <w:pPr>
        <w:spacing w:after="0"/>
        <w:rPr>
          <w:lang w:eastAsia="zh-CN"/>
        </w:rPr>
      </w:pPr>
      <w:r>
        <w:rPr>
          <w:lang w:eastAsia="zh-CN"/>
        </w:rPr>
        <w:t xml:space="preserve">                }</w:t>
      </w:r>
    </w:p>
    <w:p w14:paraId="7B69C33F" w14:textId="77777777" w:rsidR="00023F72" w:rsidRDefault="00023F72" w:rsidP="00023F72">
      <w:pPr>
        <w:spacing w:after="0"/>
        <w:rPr>
          <w:lang w:eastAsia="zh-CN"/>
        </w:rPr>
      </w:pPr>
      <w:r>
        <w:rPr>
          <w:lang w:eastAsia="zh-CN"/>
        </w:rPr>
        <w:t xml:space="preserve">            }</w:t>
      </w:r>
    </w:p>
    <w:p w14:paraId="23743728" w14:textId="77777777" w:rsidR="00023F72" w:rsidRDefault="00023F72" w:rsidP="00023F72">
      <w:pPr>
        <w:spacing w:after="0"/>
        <w:rPr>
          <w:lang w:eastAsia="zh-CN"/>
        </w:rPr>
      </w:pPr>
      <w:r>
        <w:rPr>
          <w:lang w:eastAsia="zh-CN"/>
        </w:rPr>
        <w:t xml:space="preserve">            </w:t>
      </w:r>
      <w:proofErr w:type="gramStart"/>
      <w:r>
        <w:rPr>
          <w:lang w:eastAsia="zh-CN"/>
        </w:rPr>
        <w:t>case</w:t>
      </w:r>
      <w:proofErr w:type="gramEnd"/>
      <w:r>
        <w:rPr>
          <w:lang w:eastAsia="zh-CN"/>
        </w:rPr>
        <w:t xml:space="preserve"> </w:t>
      </w:r>
      <w:proofErr w:type="spellStart"/>
      <w:r>
        <w:rPr>
          <w:lang w:eastAsia="zh-CN"/>
        </w:rPr>
        <w:t>te</w:t>
      </w:r>
      <w:proofErr w:type="spellEnd"/>
      <w:r>
        <w:rPr>
          <w:lang w:eastAsia="zh-CN"/>
        </w:rPr>
        <w:t xml:space="preserve"> {</w:t>
      </w:r>
    </w:p>
    <w:p w14:paraId="3C74C955" w14:textId="77777777" w:rsidR="00023F72" w:rsidRDefault="00023F72" w:rsidP="00023F72">
      <w:pPr>
        <w:spacing w:after="0"/>
        <w:rPr>
          <w:lang w:eastAsia="zh-CN"/>
        </w:rPr>
      </w:pPr>
      <w:r>
        <w:rPr>
          <w:lang w:eastAsia="zh-CN"/>
        </w:rPr>
        <w:t xml:space="preserve">                </w:t>
      </w:r>
      <w:proofErr w:type="gramStart"/>
      <w:r>
        <w:rPr>
          <w:lang w:eastAsia="zh-CN"/>
        </w:rPr>
        <w:t>leaf-list</w:t>
      </w:r>
      <w:proofErr w:type="gramEnd"/>
      <w:r>
        <w:rPr>
          <w:lang w:eastAsia="zh-CN"/>
        </w:rPr>
        <w:t xml:space="preserve"> </w:t>
      </w:r>
      <w:proofErr w:type="spellStart"/>
      <w:r>
        <w:rPr>
          <w:lang w:eastAsia="zh-CN"/>
        </w:rPr>
        <w:t>te</w:t>
      </w:r>
      <w:proofErr w:type="spellEnd"/>
      <w:r>
        <w:rPr>
          <w:lang w:eastAsia="zh-CN"/>
        </w:rPr>
        <w:t>-tunnel-list {</w:t>
      </w:r>
    </w:p>
    <w:p w14:paraId="675C8683" w14:textId="77777777" w:rsidR="00023F72" w:rsidRDefault="00023F72" w:rsidP="00023F72">
      <w:pPr>
        <w:spacing w:after="0"/>
        <w:rPr>
          <w:lang w:eastAsia="zh-CN"/>
        </w:rPr>
      </w:pPr>
      <w:r>
        <w:rPr>
          <w:lang w:eastAsia="zh-CN"/>
        </w:rPr>
        <w:t xml:space="preserve">                    </w:t>
      </w:r>
      <w:proofErr w:type="gramStart"/>
      <w:r>
        <w:rPr>
          <w:lang w:eastAsia="zh-CN"/>
        </w:rPr>
        <w:t>type</w:t>
      </w:r>
      <w:proofErr w:type="gramEnd"/>
      <w:r>
        <w:rPr>
          <w:lang w:eastAsia="zh-CN"/>
        </w:rPr>
        <w:t xml:space="preserve"> </w:t>
      </w:r>
      <w:proofErr w:type="spellStart"/>
      <w:r>
        <w:rPr>
          <w:lang w:eastAsia="zh-CN"/>
        </w:rPr>
        <w:t>te:tunnel-ref</w:t>
      </w:r>
      <w:proofErr w:type="spellEnd"/>
      <w:r>
        <w:rPr>
          <w:lang w:eastAsia="zh-CN"/>
        </w:rPr>
        <w:t>;</w:t>
      </w:r>
    </w:p>
    <w:p w14:paraId="63A1381D"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3AF29949" w14:textId="77777777" w:rsidR="00023F72" w:rsidRDefault="00023F72" w:rsidP="00023F72">
      <w:pPr>
        <w:spacing w:after="0"/>
        <w:rPr>
          <w:lang w:eastAsia="zh-CN"/>
        </w:rPr>
      </w:pPr>
      <w:r>
        <w:rPr>
          <w:lang w:eastAsia="zh-CN"/>
        </w:rPr>
        <w:t xml:space="preserve">                        "Reference to TE Tunnels";</w:t>
      </w:r>
    </w:p>
    <w:p w14:paraId="07EF5CD1" w14:textId="77777777" w:rsidR="00023F72" w:rsidRDefault="00023F72" w:rsidP="00023F72">
      <w:pPr>
        <w:spacing w:after="0"/>
        <w:rPr>
          <w:lang w:eastAsia="zh-CN"/>
        </w:rPr>
      </w:pPr>
      <w:r>
        <w:rPr>
          <w:lang w:eastAsia="zh-CN"/>
        </w:rPr>
        <w:t xml:space="preserve">                }</w:t>
      </w:r>
    </w:p>
    <w:p w14:paraId="04C8627F" w14:textId="77777777" w:rsidR="00023F72" w:rsidRDefault="00023F72" w:rsidP="00023F72">
      <w:pPr>
        <w:spacing w:after="0"/>
        <w:rPr>
          <w:lang w:eastAsia="zh-CN"/>
        </w:rPr>
      </w:pPr>
      <w:r>
        <w:rPr>
          <w:lang w:eastAsia="zh-CN"/>
        </w:rPr>
        <w:t xml:space="preserve">            }</w:t>
      </w:r>
    </w:p>
    <w:p w14:paraId="167747D4" w14:textId="77777777" w:rsidR="00023F72" w:rsidRDefault="00023F72" w:rsidP="00023F72">
      <w:pPr>
        <w:spacing w:after="0"/>
        <w:rPr>
          <w:lang w:eastAsia="zh-CN"/>
        </w:rPr>
      </w:pPr>
      <w:r>
        <w:rPr>
          <w:lang w:eastAsia="zh-CN"/>
        </w:rPr>
        <w:t xml:space="preserve">                </w:t>
      </w:r>
    </w:p>
    <w:p w14:paraId="790B5180" w14:textId="77777777" w:rsidR="00023F72" w:rsidRDefault="00023F72" w:rsidP="00023F72">
      <w:pPr>
        <w:spacing w:after="0"/>
        <w:rPr>
          <w:lang w:eastAsia="zh-CN"/>
        </w:rPr>
      </w:pPr>
      <w:r>
        <w:rPr>
          <w:lang w:eastAsia="zh-CN"/>
        </w:rPr>
        <w:t xml:space="preserve">        }    </w:t>
      </w:r>
    </w:p>
    <w:p w14:paraId="42429243" w14:textId="77777777" w:rsidR="00023F72" w:rsidRDefault="00023F72" w:rsidP="00023F72">
      <w:pPr>
        <w:spacing w:after="0"/>
        <w:rPr>
          <w:lang w:eastAsia="zh-CN"/>
        </w:rPr>
      </w:pPr>
    </w:p>
    <w:p w14:paraId="0EF1EA70" w14:textId="77777777" w:rsidR="00023F72" w:rsidRDefault="00023F72" w:rsidP="00023F72">
      <w:pPr>
        <w:spacing w:after="0"/>
        <w:rPr>
          <w:lang w:eastAsia="zh-CN"/>
        </w:rPr>
      </w:pPr>
      <w:r>
        <w:rPr>
          <w:lang w:eastAsia="zh-CN"/>
        </w:rPr>
        <w:t xml:space="preserve">    }</w:t>
      </w:r>
    </w:p>
    <w:p w14:paraId="71BB72D9" w14:textId="77777777" w:rsidR="00023F72" w:rsidRDefault="00023F72" w:rsidP="00023F72">
      <w:pPr>
        <w:spacing w:after="0"/>
        <w:rPr>
          <w:lang w:eastAsia="zh-CN"/>
        </w:rPr>
      </w:pPr>
      <w:r>
        <w:rPr>
          <w:lang w:eastAsia="zh-CN"/>
        </w:rPr>
        <w:t xml:space="preserve">    </w:t>
      </w:r>
    </w:p>
    <w:p w14:paraId="3F31D675" w14:textId="77777777" w:rsidR="00023F72" w:rsidRDefault="00023F72" w:rsidP="00023F72">
      <w:pPr>
        <w:spacing w:after="0"/>
        <w:rPr>
          <w:lang w:eastAsia="zh-CN"/>
        </w:rPr>
      </w:pPr>
      <w:r>
        <w:rPr>
          <w:lang w:eastAsia="zh-CN"/>
        </w:rPr>
        <w:t xml:space="preserve">    </w:t>
      </w:r>
      <w:proofErr w:type="gramStart"/>
      <w:r>
        <w:rPr>
          <w:lang w:eastAsia="zh-CN"/>
        </w:rPr>
        <w:t>grouping</w:t>
      </w:r>
      <w:proofErr w:type="gramEnd"/>
      <w:r>
        <w:rPr>
          <w:lang w:eastAsia="zh-CN"/>
        </w:rPr>
        <w:t xml:space="preserve"> </w:t>
      </w:r>
      <w:proofErr w:type="spellStart"/>
      <w:r>
        <w:rPr>
          <w:lang w:eastAsia="zh-CN"/>
        </w:rPr>
        <w:t>te</w:t>
      </w:r>
      <w:proofErr w:type="spellEnd"/>
      <w:r>
        <w:rPr>
          <w:lang w:eastAsia="zh-CN"/>
        </w:rPr>
        <w:t>-endpoint-ref {</w:t>
      </w:r>
    </w:p>
    <w:p w14:paraId="75FD286F"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0C0513AD" w14:textId="77777777" w:rsidR="00023F72" w:rsidRDefault="00023F72" w:rsidP="00023F72">
      <w:pPr>
        <w:spacing w:after="0"/>
        <w:rPr>
          <w:lang w:eastAsia="zh-CN"/>
        </w:rPr>
      </w:pPr>
      <w:r>
        <w:rPr>
          <w:lang w:eastAsia="zh-CN"/>
        </w:rPr>
        <w:t xml:space="preserve">            "The reference to TE endpoints.</w:t>
      </w:r>
      <w:proofErr w:type="gramStart"/>
      <w:r>
        <w:rPr>
          <w:lang w:eastAsia="zh-CN"/>
        </w:rPr>
        <w:t>";</w:t>
      </w:r>
      <w:proofErr w:type="gramEnd"/>
    </w:p>
    <w:p w14:paraId="39D0964F" w14:textId="77777777" w:rsidR="00023F72" w:rsidRDefault="00023F72" w:rsidP="00023F72">
      <w:pPr>
        <w:spacing w:after="0"/>
        <w:rPr>
          <w:lang w:eastAsia="zh-CN"/>
        </w:rPr>
      </w:pPr>
      <w:r>
        <w:rPr>
          <w:lang w:eastAsia="zh-CN"/>
        </w:rPr>
        <w:t xml:space="preserve">        </w:t>
      </w:r>
      <w:proofErr w:type="gramStart"/>
      <w:r>
        <w:rPr>
          <w:lang w:eastAsia="zh-CN"/>
        </w:rPr>
        <w:t>choice</w:t>
      </w:r>
      <w:proofErr w:type="gramEnd"/>
      <w:r>
        <w:rPr>
          <w:lang w:eastAsia="zh-CN"/>
        </w:rPr>
        <w:t xml:space="preserve"> </w:t>
      </w:r>
      <w:proofErr w:type="spellStart"/>
      <w:r>
        <w:rPr>
          <w:lang w:eastAsia="zh-CN"/>
        </w:rPr>
        <w:t>te</w:t>
      </w:r>
      <w:proofErr w:type="spellEnd"/>
      <w:r>
        <w:rPr>
          <w:lang w:eastAsia="zh-CN"/>
        </w:rPr>
        <w:t xml:space="preserve"> {</w:t>
      </w:r>
    </w:p>
    <w:p w14:paraId="122332F6"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6B66CE2C" w14:textId="77777777" w:rsidR="00023F72" w:rsidRDefault="00023F72" w:rsidP="00023F72">
      <w:pPr>
        <w:spacing w:after="0"/>
        <w:rPr>
          <w:lang w:eastAsia="zh-CN"/>
        </w:rPr>
      </w:pPr>
      <w:r>
        <w:rPr>
          <w:lang w:eastAsia="zh-CN"/>
        </w:rPr>
        <w:t xml:space="preserve">                "The TE";</w:t>
      </w:r>
    </w:p>
    <w:p w14:paraId="620060C6" w14:textId="77777777" w:rsidR="00023F72" w:rsidRDefault="00023F72" w:rsidP="00023F72">
      <w:pPr>
        <w:spacing w:after="0"/>
        <w:rPr>
          <w:lang w:eastAsia="zh-CN"/>
        </w:rPr>
      </w:pPr>
      <w:r>
        <w:rPr>
          <w:lang w:eastAsia="zh-CN"/>
        </w:rPr>
        <w:t xml:space="preserve">            </w:t>
      </w:r>
      <w:proofErr w:type="gramStart"/>
      <w:r>
        <w:rPr>
          <w:lang w:eastAsia="zh-CN"/>
        </w:rPr>
        <w:t>case</w:t>
      </w:r>
      <w:proofErr w:type="gramEnd"/>
      <w:r>
        <w:rPr>
          <w:lang w:eastAsia="zh-CN"/>
        </w:rPr>
        <w:t xml:space="preserve"> </w:t>
      </w:r>
      <w:proofErr w:type="spellStart"/>
      <w:r>
        <w:rPr>
          <w:lang w:eastAsia="zh-CN"/>
        </w:rPr>
        <w:t>actn-vn</w:t>
      </w:r>
      <w:proofErr w:type="spellEnd"/>
      <w:r>
        <w:rPr>
          <w:lang w:eastAsia="zh-CN"/>
        </w:rPr>
        <w:t xml:space="preserve"> {</w:t>
      </w:r>
    </w:p>
    <w:p w14:paraId="438D7042" w14:textId="77777777" w:rsidR="00023F72" w:rsidRDefault="00023F72" w:rsidP="00023F72">
      <w:pPr>
        <w:spacing w:after="0"/>
        <w:rPr>
          <w:lang w:eastAsia="zh-CN"/>
        </w:rPr>
      </w:pPr>
      <w:r>
        <w:rPr>
          <w:lang w:eastAsia="zh-CN"/>
        </w:rPr>
        <w:t xml:space="preserve">                </w:t>
      </w:r>
      <w:proofErr w:type="gramStart"/>
      <w:r>
        <w:rPr>
          <w:lang w:eastAsia="zh-CN"/>
        </w:rPr>
        <w:t>leaf</w:t>
      </w:r>
      <w:proofErr w:type="gramEnd"/>
      <w:r>
        <w:rPr>
          <w:lang w:eastAsia="zh-CN"/>
        </w:rPr>
        <w:t xml:space="preserve"> </w:t>
      </w:r>
      <w:proofErr w:type="spellStart"/>
      <w:r>
        <w:rPr>
          <w:lang w:eastAsia="zh-CN"/>
        </w:rPr>
        <w:t>actn</w:t>
      </w:r>
      <w:proofErr w:type="spellEnd"/>
      <w:r>
        <w:rPr>
          <w:lang w:eastAsia="zh-CN"/>
        </w:rPr>
        <w:t>-</w:t>
      </w:r>
      <w:proofErr w:type="spellStart"/>
      <w:r>
        <w:rPr>
          <w:lang w:eastAsia="zh-CN"/>
        </w:rPr>
        <w:t>vn</w:t>
      </w:r>
      <w:proofErr w:type="spellEnd"/>
      <w:r>
        <w:rPr>
          <w:lang w:eastAsia="zh-CN"/>
        </w:rPr>
        <w:t>-ref {</w:t>
      </w:r>
    </w:p>
    <w:p w14:paraId="24187622" w14:textId="77777777" w:rsidR="00023F72" w:rsidRDefault="00023F72" w:rsidP="00023F72">
      <w:pPr>
        <w:spacing w:after="0"/>
        <w:rPr>
          <w:lang w:eastAsia="zh-CN"/>
        </w:rPr>
      </w:pPr>
      <w:r>
        <w:rPr>
          <w:lang w:eastAsia="zh-CN"/>
        </w:rPr>
        <w:t xml:space="preserve">                    </w:t>
      </w:r>
      <w:proofErr w:type="gramStart"/>
      <w:r>
        <w:rPr>
          <w:lang w:eastAsia="zh-CN"/>
        </w:rPr>
        <w:t>type</w:t>
      </w:r>
      <w:proofErr w:type="gramEnd"/>
      <w:r>
        <w:rPr>
          <w:lang w:eastAsia="zh-CN"/>
        </w:rPr>
        <w:t xml:space="preserve"> </w:t>
      </w:r>
      <w:proofErr w:type="spellStart"/>
      <w:r>
        <w:rPr>
          <w:lang w:eastAsia="zh-CN"/>
        </w:rPr>
        <w:t>leafref</w:t>
      </w:r>
      <w:proofErr w:type="spellEnd"/>
      <w:r>
        <w:rPr>
          <w:lang w:eastAsia="zh-CN"/>
        </w:rPr>
        <w:t xml:space="preserve"> {</w:t>
      </w:r>
    </w:p>
    <w:p w14:paraId="5978CE3E" w14:textId="77777777" w:rsidR="00023F72" w:rsidRDefault="00023F72" w:rsidP="00023F72">
      <w:pPr>
        <w:spacing w:after="0"/>
        <w:rPr>
          <w:lang w:eastAsia="zh-CN"/>
        </w:rPr>
      </w:pPr>
      <w:r>
        <w:rPr>
          <w:lang w:eastAsia="zh-CN"/>
        </w:rPr>
        <w:t xml:space="preserve">                        </w:t>
      </w:r>
      <w:proofErr w:type="gramStart"/>
      <w:r>
        <w:rPr>
          <w:lang w:eastAsia="zh-CN"/>
        </w:rPr>
        <w:t>path</w:t>
      </w:r>
      <w:proofErr w:type="gramEnd"/>
      <w:r>
        <w:rPr>
          <w:lang w:eastAsia="zh-CN"/>
        </w:rPr>
        <w:t xml:space="preserve"> "/</w:t>
      </w:r>
      <w:proofErr w:type="spellStart"/>
      <w:r>
        <w:rPr>
          <w:lang w:eastAsia="zh-CN"/>
        </w:rPr>
        <w:t>vn:actn</w:t>
      </w:r>
      <w:proofErr w:type="spellEnd"/>
      <w:r>
        <w:rPr>
          <w:lang w:eastAsia="zh-CN"/>
        </w:rPr>
        <w:t>/</w:t>
      </w:r>
      <w:proofErr w:type="spellStart"/>
      <w:r>
        <w:rPr>
          <w:lang w:eastAsia="zh-CN"/>
        </w:rPr>
        <w:t>vn:ap</w:t>
      </w:r>
      <w:proofErr w:type="spellEnd"/>
      <w:r>
        <w:rPr>
          <w:lang w:eastAsia="zh-CN"/>
        </w:rPr>
        <w:t>/</w:t>
      </w:r>
      <w:proofErr w:type="spellStart"/>
      <w:r>
        <w:rPr>
          <w:lang w:eastAsia="zh-CN"/>
        </w:rPr>
        <w:t>vn:access-point-list</w:t>
      </w:r>
      <w:proofErr w:type="spellEnd"/>
      <w:r>
        <w:rPr>
          <w:lang w:eastAsia="zh-CN"/>
        </w:rPr>
        <w:t>"</w:t>
      </w:r>
    </w:p>
    <w:p w14:paraId="0A8CFCD7" w14:textId="77777777" w:rsidR="00023F72" w:rsidRDefault="00023F72" w:rsidP="00023F72">
      <w:pPr>
        <w:spacing w:after="0"/>
        <w:rPr>
          <w:lang w:eastAsia="zh-CN"/>
        </w:rPr>
      </w:pPr>
      <w:r>
        <w:rPr>
          <w:lang w:eastAsia="zh-CN"/>
        </w:rPr>
        <w:t xml:space="preserve">                        + "/</w:t>
      </w:r>
      <w:proofErr w:type="spellStart"/>
      <w:r>
        <w:rPr>
          <w:lang w:eastAsia="zh-CN"/>
        </w:rPr>
        <w:t>vn</w:t>
      </w:r>
      <w:proofErr w:type="gramStart"/>
      <w:r>
        <w:rPr>
          <w:lang w:eastAsia="zh-CN"/>
        </w:rPr>
        <w:t>:access</w:t>
      </w:r>
      <w:proofErr w:type="gramEnd"/>
      <w:r>
        <w:rPr>
          <w:lang w:eastAsia="zh-CN"/>
        </w:rPr>
        <w:t>-point-id</w:t>
      </w:r>
      <w:proofErr w:type="spellEnd"/>
      <w:r>
        <w:rPr>
          <w:lang w:eastAsia="zh-CN"/>
        </w:rPr>
        <w:t>";</w:t>
      </w:r>
    </w:p>
    <w:p w14:paraId="5DCC6F30" w14:textId="77777777" w:rsidR="00023F72" w:rsidRDefault="00023F72" w:rsidP="00023F72">
      <w:pPr>
        <w:spacing w:after="0"/>
        <w:rPr>
          <w:lang w:eastAsia="zh-CN"/>
        </w:rPr>
      </w:pPr>
      <w:r>
        <w:rPr>
          <w:lang w:eastAsia="zh-CN"/>
        </w:rPr>
        <w:t xml:space="preserve">                    }</w:t>
      </w:r>
    </w:p>
    <w:p w14:paraId="06D26F4A"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r>
        <w:rPr>
          <w:lang w:eastAsia="zh-CN"/>
        </w:rPr>
        <w:t xml:space="preserve"> </w:t>
      </w:r>
    </w:p>
    <w:p w14:paraId="52041E1B" w14:textId="77777777" w:rsidR="00023F72" w:rsidRDefault="00023F72" w:rsidP="00023F72">
      <w:pPr>
        <w:spacing w:after="0"/>
        <w:rPr>
          <w:lang w:eastAsia="zh-CN"/>
        </w:rPr>
      </w:pPr>
      <w:r>
        <w:rPr>
          <w:lang w:eastAsia="zh-CN"/>
        </w:rPr>
        <w:t xml:space="preserve">                        "The reference to ACTN VN";</w:t>
      </w:r>
    </w:p>
    <w:p w14:paraId="0303E2CE" w14:textId="77777777" w:rsidR="00023F72" w:rsidRDefault="00023F72" w:rsidP="00023F72">
      <w:pPr>
        <w:spacing w:after="0"/>
        <w:rPr>
          <w:lang w:eastAsia="zh-CN"/>
        </w:rPr>
      </w:pPr>
      <w:r>
        <w:rPr>
          <w:lang w:eastAsia="zh-CN"/>
        </w:rPr>
        <w:t xml:space="preserve">                }</w:t>
      </w:r>
    </w:p>
    <w:p w14:paraId="4720A904" w14:textId="77777777" w:rsidR="00023F72" w:rsidRDefault="00023F72" w:rsidP="00023F72">
      <w:pPr>
        <w:spacing w:after="0"/>
        <w:rPr>
          <w:lang w:eastAsia="zh-CN"/>
        </w:rPr>
      </w:pPr>
      <w:r>
        <w:rPr>
          <w:lang w:eastAsia="zh-CN"/>
        </w:rPr>
        <w:t xml:space="preserve">            }</w:t>
      </w:r>
    </w:p>
    <w:p w14:paraId="4B00D06D" w14:textId="77777777" w:rsidR="00023F72" w:rsidRDefault="00023F72" w:rsidP="00023F72">
      <w:pPr>
        <w:spacing w:after="0"/>
        <w:rPr>
          <w:lang w:eastAsia="zh-CN"/>
        </w:rPr>
      </w:pPr>
      <w:r>
        <w:rPr>
          <w:lang w:eastAsia="zh-CN"/>
        </w:rPr>
        <w:t xml:space="preserve">            </w:t>
      </w:r>
      <w:proofErr w:type="gramStart"/>
      <w:r>
        <w:rPr>
          <w:lang w:eastAsia="zh-CN"/>
        </w:rPr>
        <w:t>case</w:t>
      </w:r>
      <w:proofErr w:type="gramEnd"/>
      <w:r>
        <w:rPr>
          <w:lang w:eastAsia="zh-CN"/>
        </w:rPr>
        <w:t xml:space="preserve"> </w:t>
      </w:r>
      <w:proofErr w:type="spellStart"/>
      <w:r>
        <w:rPr>
          <w:lang w:eastAsia="zh-CN"/>
        </w:rPr>
        <w:t>te</w:t>
      </w:r>
      <w:proofErr w:type="spellEnd"/>
      <w:r>
        <w:rPr>
          <w:lang w:eastAsia="zh-CN"/>
        </w:rPr>
        <w:t xml:space="preserve"> {</w:t>
      </w:r>
    </w:p>
    <w:p w14:paraId="7948CB7F" w14:textId="77777777" w:rsidR="00023F72" w:rsidRDefault="00023F72" w:rsidP="00023F72">
      <w:pPr>
        <w:spacing w:after="0"/>
        <w:rPr>
          <w:lang w:eastAsia="zh-CN"/>
        </w:rPr>
      </w:pPr>
      <w:r>
        <w:rPr>
          <w:lang w:eastAsia="zh-CN"/>
        </w:rPr>
        <w:t xml:space="preserve">                </w:t>
      </w:r>
    </w:p>
    <w:p w14:paraId="78B3C889" w14:textId="77777777" w:rsidR="00023F72" w:rsidRDefault="00023F72" w:rsidP="00023F72">
      <w:pPr>
        <w:spacing w:after="0"/>
        <w:rPr>
          <w:lang w:eastAsia="zh-CN"/>
        </w:rPr>
      </w:pPr>
      <w:r>
        <w:rPr>
          <w:lang w:eastAsia="zh-CN"/>
        </w:rPr>
        <w:t xml:space="preserve">            }</w:t>
      </w:r>
    </w:p>
    <w:p w14:paraId="24212449" w14:textId="77777777" w:rsidR="00023F72" w:rsidRDefault="00023F72" w:rsidP="00023F72">
      <w:pPr>
        <w:spacing w:after="0"/>
        <w:rPr>
          <w:lang w:eastAsia="zh-CN"/>
        </w:rPr>
      </w:pPr>
      <w:r>
        <w:rPr>
          <w:lang w:eastAsia="zh-CN"/>
        </w:rPr>
        <w:t xml:space="preserve">                </w:t>
      </w:r>
    </w:p>
    <w:p w14:paraId="2679C961" w14:textId="77777777" w:rsidR="00023F72" w:rsidRDefault="00023F72" w:rsidP="00023F72">
      <w:pPr>
        <w:spacing w:after="0"/>
        <w:rPr>
          <w:lang w:eastAsia="zh-CN"/>
        </w:rPr>
      </w:pPr>
      <w:r>
        <w:rPr>
          <w:lang w:eastAsia="zh-CN"/>
        </w:rPr>
        <w:t xml:space="preserve">        }    </w:t>
      </w:r>
    </w:p>
    <w:p w14:paraId="292F654F" w14:textId="77777777" w:rsidR="00023F72" w:rsidRDefault="00023F72" w:rsidP="00023F72">
      <w:pPr>
        <w:spacing w:after="0"/>
        <w:rPr>
          <w:lang w:eastAsia="zh-CN"/>
        </w:rPr>
      </w:pPr>
      <w:r>
        <w:rPr>
          <w:lang w:eastAsia="zh-CN"/>
        </w:rPr>
        <w:t xml:space="preserve">    </w:t>
      </w:r>
    </w:p>
    <w:p w14:paraId="1A4E3DBA" w14:textId="77777777" w:rsidR="00023F72" w:rsidRDefault="00023F72" w:rsidP="00023F72">
      <w:pPr>
        <w:spacing w:after="0"/>
        <w:rPr>
          <w:lang w:eastAsia="zh-CN"/>
        </w:rPr>
      </w:pPr>
      <w:r>
        <w:rPr>
          <w:lang w:eastAsia="zh-CN"/>
        </w:rPr>
        <w:t xml:space="preserve">    }</w:t>
      </w:r>
    </w:p>
    <w:p w14:paraId="46A2BA9F" w14:textId="77777777" w:rsidR="00023F72" w:rsidRDefault="00023F72" w:rsidP="00023F72">
      <w:pPr>
        <w:spacing w:after="0"/>
        <w:rPr>
          <w:lang w:eastAsia="zh-CN"/>
        </w:rPr>
      </w:pPr>
      <w:r>
        <w:rPr>
          <w:lang w:eastAsia="zh-CN"/>
        </w:rPr>
        <w:t xml:space="preserve">    </w:t>
      </w:r>
    </w:p>
    <w:p w14:paraId="6BDE4C7C" w14:textId="77777777" w:rsidR="00023F72" w:rsidRDefault="00023F72" w:rsidP="00023F72">
      <w:pPr>
        <w:spacing w:after="0"/>
        <w:rPr>
          <w:lang w:eastAsia="zh-CN"/>
        </w:rPr>
      </w:pPr>
      <w:r>
        <w:rPr>
          <w:lang w:eastAsia="zh-CN"/>
        </w:rPr>
        <w:t xml:space="preserve">    </w:t>
      </w:r>
      <w:proofErr w:type="gramStart"/>
      <w:r>
        <w:rPr>
          <w:lang w:eastAsia="zh-CN"/>
        </w:rPr>
        <w:t>grouping</w:t>
      </w:r>
      <w:proofErr w:type="gramEnd"/>
      <w:r>
        <w:rPr>
          <w:lang w:eastAsia="zh-CN"/>
        </w:rPr>
        <w:t xml:space="preserve"> service-mapping {</w:t>
      </w:r>
    </w:p>
    <w:p w14:paraId="4A29325F"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297E5422" w14:textId="77777777" w:rsidR="00023F72" w:rsidRDefault="00023F72" w:rsidP="00023F72">
      <w:pPr>
        <w:spacing w:after="0"/>
        <w:rPr>
          <w:lang w:eastAsia="zh-CN"/>
        </w:rPr>
      </w:pPr>
      <w:r>
        <w:rPr>
          <w:lang w:eastAsia="zh-CN"/>
        </w:rPr>
        <w:t xml:space="preserve">            "Mapping between Services and TE";</w:t>
      </w:r>
    </w:p>
    <w:p w14:paraId="6E6E6C39" w14:textId="77777777" w:rsidR="00023F72" w:rsidRDefault="00023F72" w:rsidP="00023F72">
      <w:pPr>
        <w:spacing w:after="0"/>
        <w:rPr>
          <w:lang w:eastAsia="zh-CN"/>
        </w:rPr>
      </w:pPr>
      <w:r>
        <w:rPr>
          <w:lang w:eastAsia="zh-CN"/>
        </w:rPr>
        <w:t xml:space="preserve">        </w:t>
      </w:r>
      <w:proofErr w:type="gramStart"/>
      <w:r>
        <w:rPr>
          <w:lang w:eastAsia="zh-CN"/>
        </w:rPr>
        <w:t>container</w:t>
      </w:r>
      <w:proofErr w:type="gramEnd"/>
      <w:r>
        <w:rPr>
          <w:lang w:eastAsia="zh-CN"/>
        </w:rPr>
        <w:t xml:space="preserve"> service-mapping {</w:t>
      </w:r>
    </w:p>
    <w:p w14:paraId="1D3AB8AD"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70CB82F6" w14:textId="77777777" w:rsidR="00023F72" w:rsidRDefault="00023F72" w:rsidP="00023F72">
      <w:pPr>
        <w:spacing w:after="0"/>
        <w:rPr>
          <w:lang w:eastAsia="zh-CN"/>
        </w:rPr>
      </w:pPr>
      <w:r>
        <w:rPr>
          <w:lang w:eastAsia="zh-CN"/>
        </w:rPr>
        <w:t xml:space="preserve">                "Mapping between Services and TE";</w:t>
      </w:r>
    </w:p>
    <w:p w14:paraId="4A6C0776" w14:textId="77777777" w:rsidR="00023F72" w:rsidRDefault="00023F72" w:rsidP="00023F72">
      <w:pPr>
        <w:spacing w:after="0"/>
        <w:rPr>
          <w:lang w:eastAsia="zh-CN"/>
        </w:rPr>
      </w:pPr>
    </w:p>
    <w:p w14:paraId="2D670984" w14:textId="77777777" w:rsidR="00023F72" w:rsidRDefault="00023F72" w:rsidP="00023F72">
      <w:pPr>
        <w:spacing w:after="0"/>
        <w:rPr>
          <w:lang w:eastAsia="zh-CN"/>
        </w:rPr>
      </w:pPr>
      <w:r>
        <w:rPr>
          <w:lang w:eastAsia="zh-CN"/>
        </w:rPr>
        <w:t xml:space="preserve">            </w:t>
      </w:r>
      <w:proofErr w:type="gramStart"/>
      <w:r>
        <w:rPr>
          <w:lang w:eastAsia="zh-CN"/>
        </w:rPr>
        <w:t>list</w:t>
      </w:r>
      <w:proofErr w:type="gramEnd"/>
      <w:r>
        <w:rPr>
          <w:lang w:eastAsia="zh-CN"/>
        </w:rPr>
        <w:t xml:space="preserve"> mapping-list {</w:t>
      </w:r>
    </w:p>
    <w:p w14:paraId="64E4EA03" w14:textId="77777777" w:rsidR="00023F72" w:rsidRDefault="00023F72" w:rsidP="00023F72">
      <w:pPr>
        <w:spacing w:after="0"/>
        <w:rPr>
          <w:lang w:eastAsia="zh-CN"/>
        </w:rPr>
      </w:pPr>
      <w:r>
        <w:rPr>
          <w:lang w:eastAsia="zh-CN"/>
        </w:rPr>
        <w:lastRenderedPageBreak/>
        <w:t xml:space="preserve">                </w:t>
      </w:r>
      <w:proofErr w:type="gramStart"/>
      <w:r>
        <w:rPr>
          <w:lang w:eastAsia="zh-CN"/>
        </w:rPr>
        <w:t>key</w:t>
      </w:r>
      <w:proofErr w:type="gramEnd"/>
      <w:r>
        <w:rPr>
          <w:lang w:eastAsia="zh-CN"/>
        </w:rPr>
        <w:t xml:space="preserve"> "map-id";</w:t>
      </w:r>
    </w:p>
    <w:p w14:paraId="3CF265DC"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3A3A6A8F" w14:textId="77777777" w:rsidR="00023F72" w:rsidRDefault="00023F72" w:rsidP="00023F72">
      <w:pPr>
        <w:spacing w:after="0"/>
        <w:rPr>
          <w:lang w:eastAsia="zh-CN"/>
        </w:rPr>
      </w:pPr>
      <w:r>
        <w:rPr>
          <w:lang w:eastAsia="zh-CN"/>
        </w:rPr>
        <w:t xml:space="preserve">                    "Mapping identified via a map-id";</w:t>
      </w:r>
    </w:p>
    <w:p w14:paraId="6E16CE48" w14:textId="77777777" w:rsidR="00023F72" w:rsidRDefault="00023F72" w:rsidP="00023F72">
      <w:pPr>
        <w:spacing w:after="0"/>
        <w:rPr>
          <w:lang w:eastAsia="zh-CN"/>
        </w:rPr>
      </w:pPr>
      <w:r>
        <w:rPr>
          <w:lang w:eastAsia="zh-CN"/>
        </w:rPr>
        <w:t xml:space="preserve">                </w:t>
      </w:r>
      <w:proofErr w:type="gramStart"/>
      <w:r>
        <w:rPr>
          <w:lang w:eastAsia="zh-CN"/>
        </w:rPr>
        <w:t>leaf</w:t>
      </w:r>
      <w:proofErr w:type="gramEnd"/>
      <w:r>
        <w:rPr>
          <w:lang w:eastAsia="zh-CN"/>
        </w:rPr>
        <w:t xml:space="preserve"> map-id {</w:t>
      </w:r>
    </w:p>
    <w:p w14:paraId="7BF4944B" w14:textId="77777777" w:rsidR="00023F72" w:rsidRDefault="00023F72" w:rsidP="00023F72">
      <w:pPr>
        <w:spacing w:after="0"/>
        <w:rPr>
          <w:lang w:eastAsia="zh-CN"/>
        </w:rPr>
      </w:pPr>
      <w:r>
        <w:rPr>
          <w:lang w:eastAsia="zh-CN"/>
        </w:rPr>
        <w:t xml:space="preserve">                    </w:t>
      </w:r>
      <w:proofErr w:type="gramStart"/>
      <w:r>
        <w:rPr>
          <w:lang w:eastAsia="zh-CN"/>
        </w:rPr>
        <w:t>type</w:t>
      </w:r>
      <w:proofErr w:type="gramEnd"/>
      <w:r>
        <w:rPr>
          <w:lang w:eastAsia="zh-CN"/>
        </w:rPr>
        <w:t xml:space="preserve"> uint32;</w:t>
      </w:r>
    </w:p>
    <w:p w14:paraId="70E9F010"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59AB8887" w14:textId="77777777" w:rsidR="00023F72" w:rsidRDefault="00023F72" w:rsidP="00023F72">
      <w:pPr>
        <w:spacing w:after="0"/>
        <w:rPr>
          <w:lang w:eastAsia="zh-CN"/>
        </w:rPr>
      </w:pPr>
      <w:r>
        <w:rPr>
          <w:lang w:eastAsia="zh-CN"/>
        </w:rPr>
        <w:t xml:space="preserve">                        "</w:t>
      </w:r>
      <w:proofErr w:type="gramStart"/>
      <w:r>
        <w:rPr>
          <w:lang w:eastAsia="zh-CN"/>
        </w:rPr>
        <w:t>a</w:t>
      </w:r>
      <w:proofErr w:type="gramEnd"/>
      <w:r>
        <w:rPr>
          <w:lang w:eastAsia="zh-CN"/>
        </w:rPr>
        <w:t xml:space="preserve"> unique mapping identifier";</w:t>
      </w:r>
    </w:p>
    <w:p w14:paraId="24A1807B" w14:textId="77777777" w:rsidR="00023F72" w:rsidRDefault="00023F72" w:rsidP="00023F72">
      <w:pPr>
        <w:spacing w:after="0"/>
        <w:rPr>
          <w:lang w:eastAsia="zh-CN"/>
        </w:rPr>
      </w:pPr>
      <w:r>
        <w:rPr>
          <w:lang w:eastAsia="zh-CN"/>
        </w:rPr>
        <w:t xml:space="preserve">                }</w:t>
      </w:r>
    </w:p>
    <w:p w14:paraId="62CAB590" w14:textId="77777777" w:rsidR="00023F72" w:rsidRDefault="00023F72" w:rsidP="00023F72">
      <w:pPr>
        <w:spacing w:after="0"/>
        <w:rPr>
          <w:lang w:eastAsia="zh-CN"/>
        </w:rPr>
      </w:pPr>
      <w:r>
        <w:rPr>
          <w:lang w:eastAsia="zh-CN"/>
        </w:rPr>
        <w:t xml:space="preserve">                </w:t>
      </w:r>
      <w:proofErr w:type="gramStart"/>
      <w:r>
        <w:rPr>
          <w:lang w:eastAsia="zh-CN"/>
        </w:rPr>
        <w:t>uses</w:t>
      </w:r>
      <w:proofErr w:type="gramEnd"/>
      <w:r>
        <w:rPr>
          <w:lang w:eastAsia="zh-CN"/>
        </w:rPr>
        <w:t xml:space="preserve"> service-ref;</w:t>
      </w:r>
    </w:p>
    <w:p w14:paraId="15A44F13" w14:textId="77777777" w:rsidR="00023F72" w:rsidRDefault="00023F72" w:rsidP="00023F72">
      <w:pPr>
        <w:spacing w:after="0"/>
        <w:rPr>
          <w:lang w:eastAsia="zh-CN"/>
        </w:rPr>
      </w:pPr>
      <w:r>
        <w:rPr>
          <w:lang w:eastAsia="zh-CN"/>
        </w:rPr>
        <w:t xml:space="preserve">                </w:t>
      </w:r>
    </w:p>
    <w:p w14:paraId="5B7A45BF" w14:textId="77777777" w:rsidR="00023F72" w:rsidRDefault="00023F72" w:rsidP="00023F72">
      <w:pPr>
        <w:spacing w:after="0"/>
        <w:rPr>
          <w:lang w:eastAsia="zh-CN"/>
        </w:rPr>
      </w:pPr>
      <w:r>
        <w:rPr>
          <w:lang w:eastAsia="zh-CN"/>
        </w:rPr>
        <w:t xml:space="preserve">                </w:t>
      </w:r>
      <w:proofErr w:type="gramStart"/>
      <w:r>
        <w:rPr>
          <w:lang w:eastAsia="zh-CN"/>
        </w:rPr>
        <w:t>uses</w:t>
      </w:r>
      <w:proofErr w:type="gramEnd"/>
      <w:r>
        <w:rPr>
          <w:lang w:eastAsia="zh-CN"/>
        </w:rPr>
        <w:t xml:space="preserve"> </w:t>
      </w:r>
      <w:proofErr w:type="spellStart"/>
      <w:r>
        <w:rPr>
          <w:lang w:eastAsia="zh-CN"/>
        </w:rPr>
        <w:t>te</w:t>
      </w:r>
      <w:proofErr w:type="spellEnd"/>
      <w:r>
        <w:rPr>
          <w:lang w:eastAsia="zh-CN"/>
        </w:rPr>
        <w:t xml:space="preserve">-ref; </w:t>
      </w:r>
    </w:p>
    <w:p w14:paraId="7CD292EA" w14:textId="77777777" w:rsidR="00023F72" w:rsidRDefault="00023F72" w:rsidP="00023F72">
      <w:pPr>
        <w:spacing w:after="0"/>
        <w:rPr>
          <w:lang w:eastAsia="zh-CN"/>
        </w:rPr>
      </w:pPr>
      <w:r>
        <w:rPr>
          <w:lang w:eastAsia="zh-CN"/>
        </w:rPr>
        <w:t xml:space="preserve">            }</w:t>
      </w:r>
    </w:p>
    <w:p w14:paraId="355B15BE" w14:textId="77777777" w:rsidR="00023F72" w:rsidRDefault="00023F72" w:rsidP="00023F72">
      <w:pPr>
        <w:spacing w:after="0"/>
        <w:rPr>
          <w:lang w:eastAsia="zh-CN"/>
        </w:rPr>
      </w:pPr>
      <w:r>
        <w:rPr>
          <w:lang w:eastAsia="zh-CN"/>
        </w:rPr>
        <w:t xml:space="preserve">        }    </w:t>
      </w:r>
    </w:p>
    <w:p w14:paraId="025DE1E2" w14:textId="77777777" w:rsidR="00023F72" w:rsidRDefault="00023F72" w:rsidP="00023F72">
      <w:pPr>
        <w:spacing w:after="0"/>
        <w:rPr>
          <w:lang w:eastAsia="zh-CN"/>
        </w:rPr>
      </w:pPr>
      <w:r>
        <w:rPr>
          <w:lang w:eastAsia="zh-CN"/>
        </w:rPr>
        <w:t xml:space="preserve">    }</w:t>
      </w:r>
    </w:p>
    <w:p w14:paraId="66AF55FE" w14:textId="77777777" w:rsidR="00023F72" w:rsidRDefault="00023F72" w:rsidP="00023F72">
      <w:pPr>
        <w:spacing w:after="0"/>
        <w:rPr>
          <w:lang w:eastAsia="zh-CN"/>
        </w:rPr>
      </w:pPr>
      <w:r>
        <w:rPr>
          <w:lang w:eastAsia="zh-CN"/>
        </w:rPr>
        <w:t xml:space="preserve">    </w:t>
      </w:r>
      <w:proofErr w:type="gramStart"/>
      <w:r>
        <w:rPr>
          <w:lang w:eastAsia="zh-CN"/>
        </w:rPr>
        <w:t>grouping</w:t>
      </w:r>
      <w:proofErr w:type="gramEnd"/>
      <w:r>
        <w:rPr>
          <w:lang w:eastAsia="zh-CN"/>
        </w:rPr>
        <w:t xml:space="preserve"> site-mapping {</w:t>
      </w:r>
    </w:p>
    <w:p w14:paraId="6F82E8A2"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r>
        <w:rPr>
          <w:lang w:eastAsia="zh-CN"/>
        </w:rPr>
        <w:t xml:space="preserve"> </w:t>
      </w:r>
    </w:p>
    <w:p w14:paraId="0C238D42" w14:textId="77777777" w:rsidR="00023F72" w:rsidRDefault="00023F72" w:rsidP="00023F72">
      <w:pPr>
        <w:spacing w:after="0"/>
        <w:rPr>
          <w:lang w:eastAsia="zh-CN"/>
        </w:rPr>
      </w:pPr>
      <w:r>
        <w:rPr>
          <w:lang w:eastAsia="zh-CN"/>
        </w:rPr>
        <w:t xml:space="preserve">            "Mapping between VPN access site and TE </w:t>
      </w:r>
    </w:p>
    <w:p w14:paraId="4AEEE0F0" w14:textId="77777777" w:rsidR="00023F72" w:rsidRDefault="00023F72" w:rsidP="00023F72">
      <w:pPr>
        <w:spacing w:after="0"/>
        <w:rPr>
          <w:lang w:eastAsia="zh-CN"/>
        </w:rPr>
      </w:pPr>
      <w:r>
        <w:rPr>
          <w:lang w:eastAsia="zh-CN"/>
        </w:rPr>
        <w:t xml:space="preserve">            </w:t>
      </w:r>
      <w:proofErr w:type="gramStart"/>
      <w:r>
        <w:rPr>
          <w:lang w:eastAsia="zh-CN"/>
        </w:rPr>
        <w:t>endpoints</w:t>
      </w:r>
      <w:proofErr w:type="gramEnd"/>
      <w:r>
        <w:rPr>
          <w:lang w:eastAsia="zh-CN"/>
        </w:rPr>
        <w:t xml:space="preserve"> or AP";    </w:t>
      </w:r>
    </w:p>
    <w:p w14:paraId="4938275C" w14:textId="77777777" w:rsidR="00023F72" w:rsidRDefault="00023F72" w:rsidP="00023F72">
      <w:pPr>
        <w:spacing w:after="0"/>
        <w:rPr>
          <w:lang w:eastAsia="zh-CN"/>
        </w:rPr>
      </w:pPr>
      <w:r>
        <w:rPr>
          <w:lang w:eastAsia="zh-CN"/>
        </w:rPr>
        <w:t xml:space="preserve">        </w:t>
      </w:r>
      <w:proofErr w:type="gramStart"/>
      <w:r>
        <w:rPr>
          <w:lang w:eastAsia="zh-CN"/>
        </w:rPr>
        <w:t>container</w:t>
      </w:r>
      <w:proofErr w:type="gramEnd"/>
      <w:r>
        <w:rPr>
          <w:lang w:eastAsia="zh-CN"/>
        </w:rPr>
        <w:t xml:space="preserve"> site-mapping {</w:t>
      </w:r>
    </w:p>
    <w:p w14:paraId="0A4ADBE7"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r>
        <w:rPr>
          <w:lang w:eastAsia="zh-CN"/>
        </w:rPr>
        <w:t xml:space="preserve"> </w:t>
      </w:r>
    </w:p>
    <w:p w14:paraId="74E2DA79" w14:textId="77777777" w:rsidR="00023F72" w:rsidRDefault="00023F72" w:rsidP="00023F72">
      <w:pPr>
        <w:spacing w:after="0"/>
        <w:rPr>
          <w:lang w:eastAsia="zh-CN"/>
        </w:rPr>
      </w:pPr>
      <w:r>
        <w:rPr>
          <w:lang w:eastAsia="zh-CN"/>
        </w:rPr>
        <w:t xml:space="preserve">                "Mapping between VPN access site and TE </w:t>
      </w:r>
    </w:p>
    <w:p w14:paraId="3DE43E95" w14:textId="77777777" w:rsidR="00023F72" w:rsidRDefault="00023F72" w:rsidP="00023F72">
      <w:pPr>
        <w:spacing w:after="0"/>
        <w:rPr>
          <w:lang w:eastAsia="zh-CN"/>
        </w:rPr>
      </w:pPr>
      <w:r>
        <w:rPr>
          <w:lang w:eastAsia="zh-CN"/>
        </w:rPr>
        <w:t xml:space="preserve">                </w:t>
      </w:r>
      <w:proofErr w:type="gramStart"/>
      <w:r>
        <w:rPr>
          <w:lang w:eastAsia="zh-CN"/>
        </w:rPr>
        <w:t>endpoints</w:t>
      </w:r>
      <w:proofErr w:type="gramEnd"/>
      <w:r>
        <w:rPr>
          <w:lang w:eastAsia="zh-CN"/>
        </w:rPr>
        <w:t xml:space="preserve"> or AP";</w:t>
      </w:r>
    </w:p>
    <w:p w14:paraId="78419FE2" w14:textId="77777777" w:rsidR="00023F72" w:rsidRDefault="00023F72" w:rsidP="00023F72">
      <w:pPr>
        <w:spacing w:after="0"/>
        <w:rPr>
          <w:lang w:eastAsia="zh-CN"/>
        </w:rPr>
      </w:pPr>
      <w:r>
        <w:rPr>
          <w:lang w:eastAsia="zh-CN"/>
        </w:rPr>
        <w:t xml:space="preserve">            </w:t>
      </w:r>
      <w:proofErr w:type="gramStart"/>
      <w:r>
        <w:rPr>
          <w:lang w:eastAsia="zh-CN"/>
        </w:rPr>
        <w:t>list</w:t>
      </w:r>
      <w:proofErr w:type="gramEnd"/>
      <w:r>
        <w:rPr>
          <w:lang w:eastAsia="zh-CN"/>
        </w:rPr>
        <w:t xml:space="preserve"> mapping-list {</w:t>
      </w:r>
    </w:p>
    <w:p w14:paraId="089FA56E" w14:textId="77777777" w:rsidR="00023F72" w:rsidRDefault="00023F72" w:rsidP="00023F72">
      <w:pPr>
        <w:spacing w:after="0"/>
        <w:rPr>
          <w:lang w:eastAsia="zh-CN"/>
        </w:rPr>
      </w:pPr>
      <w:r>
        <w:rPr>
          <w:lang w:eastAsia="zh-CN"/>
        </w:rPr>
        <w:t xml:space="preserve">                </w:t>
      </w:r>
      <w:proofErr w:type="gramStart"/>
      <w:r>
        <w:rPr>
          <w:lang w:eastAsia="zh-CN"/>
        </w:rPr>
        <w:t>key</w:t>
      </w:r>
      <w:proofErr w:type="gramEnd"/>
      <w:r>
        <w:rPr>
          <w:lang w:eastAsia="zh-CN"/>
        </w:rPr>
        <w:t xml:space="preserve"> "map-id";</w:t>
      </w:r>
    </w:p>
    <w:p w14:paraId="6F9A180B"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059948D9" w14:textId="77777777" w:rsidR="00023F72" w:rsidRDefault="00023F72" w:rsidP="00023F72">
      <w:pPr>
        <w:spacing w:after="0"/>
        <w:rPr>
          <w:lang w:eastAsia="zh-CN"/>
        </w:rPr>
      </w:pPr>
      <w:r>
        <w:rPr>
          <w:lang w:eastAsia="zh-CN"/>
        </w:rPr>
        <w:t xml:space="preserve">                    "Mapping identified via a map-id";</w:t>
      </w:r>
    </w:p>
    <w:p w14:paraId="648C6134" w14:textId="77777777" w:rsidR="00023F72" w:rsidRDefault="00023F72" w:rsidP="00023F72">
      <w:pPr>
        <w:spacing w:after="0"/>
        <w:rPr>
          <w:lang w:eastAsia="zh-CN"/>
        </w:rPr>
      </w:pPr>
      <w:r>
        <w:rPr>
          <w:lang w:eastAsia="zh-CN"/>
        </w:rPr>
        <w:t xml:space="preserve">                </w:t>
      </w:r>
      <w:proofErr w:type="gramStart"/>
      <w:r>
        <w:rPr>
          <w:lang w:eastAsia="zh-CN"/>
        </w:rPr>
        <w:t>leaf</w:t>
      </w:r>
      <w:proofErr w:type="gramEnd"/>
      <w:r>
        <w:rPr>
          <w:lang w:eastAsia="zh-CN"/>
        </w:rPr>
        <w:t xml:space="preserve"> map-id {</w:t>
      </w:r>
    </w:p>
    <w:p w14:paraId="787A06D1" w14:textId="77777777" w:rsidR="00023F72" w:rsidRDefault="00023F72" w:rsidP="00023F72">
      <w:pPr>
        <w:spacing w:after="0"/>
        <w:rPr>
          <w:lang w:eastAsia="zh-CN"/>
        </w:rPr>
      </w:pPr>
      <w:r>
        <w:rPr>
          <w:lang w:eastAsia="zh-CN"/>
        </w:rPr>
        <w:t xml:space="preserve">                    </w:t>
      </w:r>
      <w:proofErr w:type="gramStart"/>
      <w:r>
        <w:rPr>
          <w:lang w:eastAsia="zh-CN"/>
        </w:rPr>
        <w:t>type</w:t>
      </w:r>
      <w:proofErr w:type="gramEnd"/>
      <w:r>
        <w:rPr>
          <w:lang w:eastAsia="zh-CN"/>
        </w:rPr>
        <w:t xml:space="preserve"> uint32;</w:t>
      </w:r>
    </w:p>
    <w:p w14:paraId="7C647496"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34D997A7" w14:textId="77777777" w:rsidR="00023F72" w:rsidRDefault="00023F72" w:rsidP="00023F72">
      <w:pPr>
        <w:spacing w:after="0"/>
        <w:rPr>
          <w:lang w:eastAsia="zh-CN"/>
        </w:rPr>
      </w:pPr>
      <w:r>
        <w:rPr>
          <w:lang w:eastAsia="zh-CN"/>
        </w:rPr>
        <w:t xml:space="preserve">                        "</w:t>
      </w:r>
      <w:proofErr w:type="gramStart"/>
      <w:r>
        <w:rPr>
          <w:lang w:eastAsia="zh-CN"/>
        </w:rPr>
        <w:t>a</w:t>
      </w:r>
      <w:proofErr w:type="gramEnd"/>
      <w:r>
        <w:rPr>
          <w:lang w:eastAsia="zh-CN"/>
        </w:rPr>
        <w:t xml:space="preserve"> unique mapping identifier";</w:t>
      </w:r>
    </w:p>
    <w:p w14:paraId="1A9BB092" w14:textId="77777777" w:rsidR="00023F72" w:rsidRDefault="00023F72" w:rsidP="00023F72">
      <w:pPr>
        <w:spacing w:after="0"/>
        <w:rPr>
          <w:lang w:eastAsia="zh-CN"/>
        </w:rPr>
      </w:pPr>
      <w:r>
        <w:rPr>
          <w:lang w:eastAsia="zh-CN"/>
        </w:rPr>
        <w:t xml:space="preserve">                } </w:t>
      </w:r>
    </w:p>
    <w:p w14:paraId="61D18EC7" w14:textId="77777777" w:rsidR="00023F72" w:rsidRDefault="00023F72" w:rsidP="00023F72">
      <w:pPr>
        <w:spacing w:after="0"/>
        <w:rPr>
          <w:lang w:eastAsia="zh-CN"/>
        </w:rPr>
      </w:pPr>
      <w:r>
        <w:rPr>
          <w:lang w:eastAsia="zh-CN"/>
        </w:rPr>
        <w:t xml:space="preserve">                </w:t>
      </w:r>
      <w:proofErr w:type="gramStart"/>
      <w:r>
        <w:rPr>
          <w:lang w:eastAsia="zh-CN"/>
        </w:rPr>
        <w:t>uses</w:t>
      </w:r>
      <w:proofErr w:type="gramEnd"/>
      <w:r>
        <w:rPr>
          <w:lang w:eastAsia="zh-CN"/>
        </w:rPr>
        <w:t xml:space="preserve"> site-ref;</w:t>
      </w:r>
    </w:p>
    <w:p w14:paraId="3F5F5BE8" w14:textId="77777777" w:rsidR="00023F72" w:rsidRDefault="00023F72" w:rsidP="00023F72">
      <w:pPr>
        <w:spacing w:after="0"/>
        <w:rPr>
          <w:lang w:eastAsia="zh-CN"/>
        </w:rPr>
      </w:pPr>
      <w:r>
        <w:rPr>
          <w:lang w:eastAsia="zh-CN"/>
        </w:rPr>
        <w:t xml:space="preserve">                </w:t>
      </w:r>
    </w:p>
    <w:p w14:paraId="4855B789" w14:textId="77777777" w:rsidR="00023F72" w:rsidRDefault="00023F72" w:rsidP="00023F72">
      <w:pPr>
        <w:spacing w:after="0"/>
        <w:rPr>
          <w:lang w:eastAsia="zh-CN"/>
        </w:rPr>
      </w:pPr>
      <w:r>
        <w:rPr>
          <w:lang w:eastAsia="zh-CN"/>
        </w:rPr>
        <w:t xml:space="preserve">                </w:t>
      </w:r>
      <w:proofErr w:type="gramStart"/>
      <w:r>
        <w:rPr>
          <w:lang w:eastAsia="zh-CN"/>
        </w:rPr>
        <w:t>uses</w:t>
      </w:r>
      <w:proofErr w:type="gramEnd"/>
      <w:r>
        <w:rPr>
          <w:lang w:eastAsia="zh-CN"/>
        </w:rPr>
        <w:t xml:space="preserve"> </w:t>
      </w:r>
      <w:proofErr w:type="spellStart"/>
      <w:r>
        <w:rPr>
          <w:lang w:eastAsia="zh-CN"/>
        </w:rPr>
        <w:t>te</w:t>
      </w:r>
      <w:proofErr w:type="spellEnd"/>
      <w:r>
        <w:rPr>
          <w:lang w:eastAsia="zh-CN"/>
        </w:rPr>
        <w:t>-endpoint-ref;</w:t>
      </w:r>
    </w:p>
    <w:p w14:paraId="1B6EDDF6" w14:textId="77777777" w:rsidR="00023F72" w:rsidRDefault="00023F72" w:rsidP="00023F72">
      <w:pPr>
        <w:spacing w:after="0"/>
        <w:rPr>
          <w:lang w:eastAsia="zh-CN"/>
        </w:rPr>
      </w:pPr>
      <w:r>
        <w:rPr>
          <w:lang w:eastAsia="zh-CN"/>
        </w:rPr>
        <w:t xml:space="preserve">            }    </w:t>
      </w:r>
    </w:p>
    <w:p w14:paraId="0745DC05" w14:textId="77777777" w:rsidR="00023F72" w:rsidRDefault="00023F72" w:rsidP="00023F72">
      <w:pPr>
        <w:spacing w:after="0"/>
        <w:rPr>
          <w:lang w:eastAsia="zh-CN"/>
        </w:rPr>
      </w:pPr>
      <w:r>
        <w:rPr>
          <w:lang w:eastAsia="zh-CN"/>
        </w:rPr>
        <w:t xml:space="preserve">            </w:t>
      </w:r>
    </w:p>
    <w:p w14:paraId="1E166164" w14:textId="77777777" w:rsidR="00023F72" w:rsidRDefault="00023F72" w:rsidP="00023F72">
      <w:pPr>
        <w:spacing w:after="0"/>
        <w:rPr>
          <w:lang w:eastAsia="zh-CN"/>
        </w:rPr>
      </w:pPr>
      <w:r>
        <w:rPr>
          <w:lang w:eastAsia="zh-CN"/>
        </w:rPr>
        <w:t xml:space="preserve">        }  </w:t>
      </w:r>
    </w:p>
    <w:p w14:paraId="5BA30E4C" w14:textId="77777777" w:rsidR="00023F72" w:rsidRDefault="00023F72" w:rsidP="00023F72">
      <w:pPr>
        <w:spacing w:after="0"/>
        <w:rPr>
          <w:lang w:eastAsia="zh-CN"/>
        </w:rPr>
      </w:pPr>
      <w:r>
        <w:rPr>
          <w:lang w:eastAsia="zh-CN"/>
        </w:rPr>
        <w:t xml:space="preserve">    }</w:t>
      </w:r>
    </w:p>
    <w:p w14:paraId="196852B4" w14:textId="77777777" w:rsidR="00023F72" w:rsidRDefault="00023F72" w:rsidP="00023F72">
      <w:pPr>
        <w:spacing w:after="0"/>
        <w:rPr>
          <w:lang w:eastAsia="zh-CN"/>
        </w:rPr>
      </w:pPr>
    </w:p>
    <w:p w14:paraId="523975BE" w14:textId="77777777" w:rsidR="00023F72" w:rsidRDefault="00023F72" w:rsidP="00023F72">
      <w:pPr>
        <w:spacing w:after="0"/>
        <w:rPr>
          <w:lang w:eastAsia="zh-CN"/>
        </w:rPr>
      </w:pPr>
    </w:p>
    <w:p w14:paraId="0166D644" w14:textId="77777777" w:rsidR="00023F72" w:rsidRDefault="00023F72" w:rsidP="00023F72">
      <w:pPr>
        <w:spacing w:after="0"/>
        <w:rPr>
          <w:lang w:eastAsia="zh-CN"/>
        </w:rPr>
      </w:pPr>
    </w:p>
    <w:p w14:paraId="613692D1" w14:textId="77777777" w:rsidR="00023F72" w:rsidRDefault="00023F72" w:rsidP="00023F72">
      <w:pPr>
        <w:spacing w:after="0"/>
        <w:rPr>
          <w:lang w:eastAsia="zh-CN"/>
        </w:rPr>
      </w:pPr>
    </w:p>
    <w:p w14:paraId="05AB4AE6" w14:textId="77777777" w:rsidR="00023F72" w:rsidRDefault="00023F72" w:rsidP="00023F72">
      <w:pPr>
        <w:spacing w:after="0"/>
        <w:rPr>
          <w:lang w:eastAsia="zh-CN"/>
        </w:rPr>
      </w:pPr>
      <w:r>
        <w:rPr>
          <w:lang w:eastAsia="zh-CN"/>
        </w:rPr>
        <w:t xml:space="preserve">    /*</w:t>
      </w:r>
    </w:p>
    <w:p w14:paraId="176518DF" w14:textId="77777777" w:rsidR="00023F72" w:rsidRDefault="00023F72" w:rsidP="00023F72">
      <w:pPr>
        <w:spacing w:after="0"/>
        <w:rPr>
          <w:lang w:eastAsia="zh-CN"/>
        </w:rPr>
      </w:pPr>
      <w:r>
        <w:rPr>
          <w:lang w:eastAsia="zh-CN"/>
        </w:rPr>
        <w:t xml:space="preserve">     * Configuration data nodes</w:t>
      </w:r>
    </w:p>
    <w:p w14:paraId="1C77E926" w14:textId="77777777" w:rsidR="00023F72" w:rsidRDefault="00023F72" w:rsidP="00023F72">
      <w:pPr>
        <w:spacing w:after="0"/>
        <w:rPr>
          <w:lang w:eastAsia="zh-CN"/>
        </w:rPr>
      </w:pPr>
      <w:r>
        <w:rPr>
          <w:lang w:eastAsia="zh-CN"/>
        </w:rPr>
        <w:t xml:space="preserve">     */</w:t>
      </w:r>
    </w:p>
    <w:p w14:paraId="3F380AE1" w14:textId="77777777" w:rsidR="00023F72" w:rsidRDefault="00023F72" w:rsidP="00023F72">
      <w:pPr>
        <w:spacing w:after="0"/>
        <w:rPr>
          <w:lang w:eastAsia="zh-CN"/>
        </w:rPr>
      </w:pPr>
      <w:r>
        <w:rPr>
          <w:lang w:eastAsia="zh-CN"/>
        </w:rPr>
        <w:t xml:space="preserve">    </w:t>
      </w:r>
      <w:proofErr w:type="gramStart"/>
      <w:r>
        <w:rPr>
          <w:lang w:eastAsia="zh-CN"/>
        </w:rPr>
        <w:t>container</w:t>
      </w:r>
      <w:proofErr w:type="gramEnd"/>
      <w:r>
        <w:rPr>
          <w:lang w:eastAsia="zh-CN"/>
        </w:rPr>
        <w:t xml:space="preserve"> </w:t>
      </w:r>
      <w:proofErr w:type="spellStart"/>
      <w:r>
        <w:rPr>
          <w:lang w:eastAsia="zh-CN"/>
        </w:rPr>
        <w:t>te</w:t>
      </w:r>
      <w:proofErr w:type="spellEnd"/>
      <w:r>
        <w:rPr>
          <w:lang w:eastAsia="zh-CN"/>
        </w:rPr>
        <w:t>-service-mapping {</w:t>
      </w:r>
    </w:p>
    <w:p w14:paraId="64063CCB"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5E571687" w14:textId="77777777" w:rsidR="00023F72" w:rsidRDefault="00023F72" w:rsidP="00023F72">
      <w:pPr>
        <w:spacing w:after="0"/>
        <w:rPr>
          <w:lang w:eastAsia="zh-CN"/>
        </w:rPr>
      </w:pPr>
      <w:r>
        <w:rPr>
          <w:lang w:eastAsia="zh-CN"/>
        </w:rPr>
        <w:lastRenderedPageBreak/>
        <w:t xml:space="preserve">            "Mapping between Services and TE";</w:t>
      </w:r>
    </w:p>
    <w:p w14:paraId="4E0830A1" w14:textId="77777777" w:rsidR="00023F72" w:rsidRDefault="00023F72" w:rsidP="00023F72">
      <w:pPr>
        <w:spacing w:after="0"/>
        <w:rPr>
          <w:lang w:eastAsia="zh-CN"/>
        </w:rPr>
      </w:pPr>
      <w:r>
        <w:rPr>
          <w:lang w:eastAsia="zh-CN"/>
        </w:rPr>
        <w:t xml:space="preserve">            </w:t>
      </w:r>
    </w:p>
    <w:p w14:paraId="2B3E666F" w14:textId="77777777" w:rsidR="00023F72" w:rsidRDefault="00023F72" w:rsidP="00023F72">
      <w:pPr>
        <w:spacing w:after="0"/>
        <w:rPr>
          <w:lang w:eastAsia="zh-CN"/>
        </w:rPr>
      </w:pPr>
    </w:p>
    <w:p w14:paraId="13EC70EA" w14:textId="77777777" w:rsidR="00023F72" w:rsidRDefault="00023F72" w:rsidP="00023F72">
      <w:pPr>
        <w:spacing w:after="0"/>
        <w:rPr>
          <w:lang w:eastAsia="zh-CN"/>
        </w:rPr>
      </w:pPr>
      <w:r>
        <w:rPr>
          <w:lang w:eastAsia="zh-CN"/>
        </w:rPr>
        <w:t xml:space="preserve">        </w:t>
      </w:r>
      <w:proofErr w:type="gramStart"/>
      <w:r>
        <w:rPr>
          <w:lang w:eastAsia="zh-CN"/>
        </w:rPr>
        <w:t>uses</w:t>
      </w:r>
      <w:proofErr w:type="gramEnd"/>
      <w:r>
        <w:rPr>
          <w:lang w:eastAsia="zh-CN"/>
        </w:rPr>
        <w:t xml:space="preserve"> service-mapping;</w:t>
      </w:r>
    </w:p>
    <w:p w14:paraId="70B48A83" w14:textId="77777777" w:rsidR="00023F72" w:rsidRDefault="00023F72" w:rsidP="00023F72">
      <w:pPr>
        <w:spacing w:after="0"/>
        <w:rPr>
          <w:lang w:eastAsia="zh-CN"/>
        </w:rPr>
      </w:pPr>
      <w:r>
        <w:rPr>
          <w:lang w:eastAsia="zh-CN"/>
        </w:rPr>
        <w:t xml:space="preserve">        </w:t>
      </w:r>
    </w:p>
    <w:p w14:paraId="5932A4B2" w14:textId="77777777" w:rsidR="00023F72" w:rsidRDefault="00023F72" w:rsidP="00023F72">
      <w:pPr>
        <w:spacing w:after="0"/>
        <w:rPr>
          <w:lang w:eastAsia="zh-CN"/>
        </w:rPr>
      </w:pPr>
      <w:r>
        <w:rPr>
          <w:lang w:eastAsia="zh-CN"/>
        </w:rPr>
        <w:t xml:space="preserve">        </w:t>
      </w:r>
      <w:proofErr w:type="gramStart"/>
      <w:r>
        <w:rPr>
          <w:lang w:eastAsia="zh-CN"/>
        </w:rPr>
        <w:t>uses</w:t>
      </w:r>
      <w:proofErr w:type="gramEnd"/>
      <w:r>
        <w:rPr>
          <w:lang w:eastAsia="zh-CN"/>
        </w:rPr>
        <w:t xml:space="preserve"> site-mapping;</w:t>
      </w:r>
    </w:p>
    <w:p w14:paraId="06E52A18" w14:textId="77777777" w:rsidR="00023F72" w:rsidRDefault="00023F72" w:rsidP="00023F72">
      <w:pPr>
        <w:spacing w:after="0"/>
        <w:rPr>
          <w:lang w:eastAsia="zh-CN"/>
        </w:rPr>
      </w:pPr>
      <w:r>
        <w:rPr>
          <w:lang w:eastAsia="zh-CN"/>
        </w:rPr>
        <w:t xml:space="preserve">    }</w:t>
      </w:r>
    </w:p>
    <w:p w14:paraId="208C7DA3" w14:textId="77777777" w:rsidR="00023F72" w:rsidRDefault="00023F72" w:rsidP="00023F72">
      <w:pPr>
        <w:spacing w:after="0"/>
        <w:rPr>
          <w:lang w:eastAsia="zh-CN"/>
        </w:rPr>
      </w:pPr>
    </w:p>
    <w:p w14:paraId="48BCA26B" w14:textId="77777777" w:rsidR="00023F72" w:rsidRDefault="00023F72" w:rsidP="00023F72">
      <w:pPr>
        <w:spacing w:after="0"/>
        <w:rPr>
          <w:lang w:eastAsia="zh-CN"/>
        </w:rPr>
      </w:pPr>
      <w:r>
        <w:rPr>
          <w:lang w:eastAsia="zh-CN"/>
        </w:rPr>
        <w:t xml:space="preserve">    /*</w:t>
      </w:r>
    </w:p>
    <w:p w14:paraId="07AFB24D" w14:textId="77777777" w:rsidR="00023F72" w:rsidRDefault="00023F72" w:rsidP="00023F72">
      <w:pPr>
        <w:spacing w:after="0"/>
        <w:rPr>
          <w:lang w:eastAsia="zh-CN"/>
        </w:rPr>
      </w:pPr>
      <w:r>
        <w:rPr>
          <w:lang w:eastAsia="zh-CN"/>
        </w:rPr>
        <w:t xml:space="preserve">     * Operational data nodes</w:t>
      </w:r>
    </w:p>
    <w:p w14:paraId="7A57D5C3" w14:textId="77777777" w:rsidR="00023F72" w:rsidRDefault="00023F72" w:rsidP="00023F72">
      <w:pPr>
        <w:spacing w:after="0"/>
        <w:rPr>
          <w:lang w:eastAsia="zh-CN"/>
        </w:rPr>
      </w:pPr>
      <w:r>
        <w:rPr>
          <w:lang w:eastAsia="zh-CN"/>
        </w:rPr>
        <w:t xml:space="preserve">     */</w:t>
      </w:r>
    </w:p>
    <w:p w14:paraId="16B096F9" w14:textId="77777777" w:rsidR="00023F72" w:rsidRDefault="00023F72" w:rsidP="00023F72">
      <w:pPr>
        <w:spacing w:after="0"/>
        <w:rPr>
          <w:lang w:eastAsia="zh-CN"/>
        </w:rPr>
      </w:pPr>
    </w:p>
    <w:p w14:paraId="0F9C8F20" w14:textId="77777777" w:rsidR="00023F72" w:rsidRDefault="00023F72" w:rsidP="00023F72">
      <w:pPr>
        <w:spacing w:after="0"/>
        <w:rPr>
          <w:lang w:eastAsia="zh-CN"/>
        </w:rPr>
      </w:pPr>
      <w:r>
        <w:rPr>
          <w:lang w:eastAsia="zh-CN"/>
        </w:rPr>
        <w:t xml:space="preserve">    </w:t>
      </w:r>
      <w:proofErr w:type="gramStart"/>
      <w:r>
        <w:rPr>
          <w:lang w:eastAsia="zh-CN"/>
        </w:rPr>
        <w:t>container</w:t>
      </w:r>
      <w:proofErr w:type="gramEnd"/>
      <w:r>
        <w:rPr>
          <w:lang w:eastAsia="zh-CN"/>
        </w:rPr>
        <w:t xml:space="preserve"> </w:t>
      </w:r>
      <w:proofErr w:type="spellStart"/>
      <w:r>
        <w:rPr>
          <w:lang w:eastAsia="zh-CN"/>
        </w:rPr>
        <w:t>te</w:t>
      </w:r>
      <w:proofErr w:type="spellEnd"/>
      <w:r>
        <w:rPr>
          <w:lang w:eastAsia="zh-CN"/>
        </w:rPr>
        <w:t>-service-mapping-state{</w:t>
      </w:r>
    </w:p>
    <w:p w14:paraId="042B68BD" w14:textId="77777777" w:rsidR="00023F72" w:rsidRDefault="00023F72" w:rsidP="00023F72">
      <w:pPr>
        <w:spacing w:after="0"/>
        <w:rPr>
          <w:lang w:eastAsia="zh-CN"/>
        </w:rPr>
      </w:pPr>
      <w:r>
        <w:rPr>
          <w:lang w:eastAsia="zh-CN"/>
        </w:rPr>
        <w:t xml:space="preserve">        </w:t>
      </w:r>
      <w:proofErr w:type="spellStart"/>
      <w:proofErr w:type="gramStart"/>
      <w:r>
        <w:rPr>
          <w:lang w:eastAsia="zh-CN"/>
        </w:rPr>
        <w:t>config</w:t>
      </w:r>
      <w:proofErr w:type="spellEnd"/>
      <w:proofErr w:type="gramEnd"/>
      <w:r>
        <w:rPr>
          <w:lang w:eastAsia="zh-CN"/>
        </w:rPr>
        <w:t xml:space="preserve"> false;</w:t>
      </w:r>
    </w:p>
    <w:p w14:paraId="105DD149" w14:textId="77777777" w:rsidR="00023F72" w:rsidRDefault="00023F72" w:rsidP="00023F72">
      <w:pPr>
        <w:spacing w:after="0"/>
        <w:rPr>
          <w:lang w:eastAsia="zh-CN"/>
        </w:rPr>
      </w:pPr>
    </w:p>
    <w:p w14:paraId="7A32A0F4" w14:textId="77777777" w:rsidR="00023F72" w:rsidRDefault="00023F72" w:rsidP="00023F72">
      <w:pPr>
        <w:spacing w:after="0"/>
        <w:rPr>
          <w:lang w:eastAsia="zh-CN"/>
        </w:rPr>
      </w:pPr>
      <w:r>
        <w:rPr>
          <w:lang w:eastAsia="zh-CN"/>
        </w:rPr>
        <w:t xml:space="preserve">        </w:t>
      </w:r>
      <w:proofErr w:type="gramStart"/>
      <w:r>
        <w:rPr>
          <w:lang w:eastAsia="zh-CN"/>
        </w:rPr>
        <w:t>description</w:t>
      </w:r>
      <w:proofErr w:type="gramEnd"/>
    </w:p>
    <w:p w14:paraId="03559CC4" w14:textId="77777777" w:rsidR="00023F72" w:rsidRDefault="00023F72" w:rsidP="00023F72">
      <w:pPr>
        <w:spacing w:after="0"/>
        <w:rPr>
          <w:lang w:eastAsia="zh-CN"/>
        </w:rPr>
      </w:pPr>
      <w:r>
        <w:rPr>
          <w:lang w:eastAsia="zh-CN"/>
        </w:rPr>
        <w:t xml:space="preserve">            "Mapping between Services and TE";</w:t>
      </w:r>
    </w:p>
    <w:p w14:paraId="066BC2E1" w14:textId="77777777" w:rsidR="00023F72" w:rsidRDefault="00023F72" w:rsidP="00023F72">
      <w:pPr>
        <w:spacing w:after="0"/>
        <w:rPr>
          <w:lang w:eastAsia="zh-CN"/>
        </w:rPr>
      </w:pPr>
      <w:r>
        <w:rPr>
          <w:lang w:eastAsia="zh-CN"/>
        </w:rPr>
        <w:t xml:space="preserve">        </w:t>
      </w:r>
    </w:p>
    <w:p w14:paraId="6F1FE3A3" w14:textId="77777777" w:rsidR="00023F72" w:rsidRDefault="00023F72" w:rsidP="00023F72">
      <w:pPr>
        <w:spacing w:after="0"/>
        <w:rPr>
          <w:lang w:eastAsia="zh-CN"/>
        </w:rPr>
      </w:pPr>
      <w:r>
        <w:rPr>
          <w:lang w:eastAsia="zh-CN"/>
        </w:rPr>
        <w:t xml:space="preserve">        </w:t>
      </w:r>
      <w:proofErr w:type="gramStart"/>
      <w:r>
        <w:rPr>
          <w:lang w:eastAsia="zh-CN"/>
        </w:rPr>
        <w:t>uses</w:t>
      </w:r>
      <w:proofErr w:type="gramEnd"/>
      <w:r>
        <w:rPr>
          <w:lang w:eastAsia="zh-CN"/>
        </w:rPr>
        <w:t xml:space="preserve"> service-mapping;</w:t>
      </w:r>
    </w:p>
    <w:p w14:paraId="356CE35E" w14:textId="77777777" w:rsidR="00023F72" w:rsidRDefault="00023F72" w:rsidP="00023F72">
      <w:pPr>
        <w:spacing w:after="0"/>
        <w:rPr>
          <w:lang w:eastAsia="zh-CN"/>
        </w:rPr>
      </w:pPr>
      <w:r>
        <w:rPr>
          <w:lang w:eastAsia="zh-CN"/>
        </w:rPr>
        <w:t xml:space="preserve">        </w:t>
      </w:r>
    </w:p>
    <w:p w14:paraId="2D5B706E" w14:textId="77777777" w:rsidR="00023F72" w:rsidRDefault="00023F72" w:rsidP="00023F72">
      <w:pPr>
        <w:spacing w:after="0"/>
        <w:rPr>
          <w:lang w:eastAsia="zh-CN"/>
        </w:rPr>
      </w:pPr>
      <w:r>
        <w:rPr>
          <w:lang w:eastAsia="zh-CN"/>
        </w:rPr>
        <w:t xml:space="preserve">        </w:t>
      </w:r>
      <w:proofErr w:type="gramStart"/>
      <w:r>
        <w:rPr>
          <w:lang w:eastAsia="zh-CN"/>
        </w:rPr>
        <w:t>uses</w:t>
      </w:r>
      <w:proofErr w:type="gramEnd"/>
      <w:r>
        <w:rPr>
          <w:lang w:eastAsia="zh-CN"/>
        </w:rPr>
        <w:t xml:space="preserve"> site-mapping;</w:t>
      </w:r>
    </w:p>
    <w:p w14:paraId="27F4F94A" w14:textId="77777777" w:rsidR="00023F72" w:rsidRDefault="00023F72" w:rsidP="00023F72">
      <w:pPr>
        <w:spacing w:after="0"/>
        <w:rPr>
          <w:lang w:eastAsia="zh-CN"/>
        </w:rPr>
      </w:pPr>
      <w:r>
        <w:rPr>
          <w:lang w:eastAsia="zh-CN"/>
        </w:rPr>
        <w:t xml:space="preserve">    }        </w:t>
      </w:r>
    </w:p>
    <w:p w14:paraId="7C0C50BD" w14:textId="77777777" w:rsidR="00023F72" w:rsidRDefault="00023F72" w:rsidP="00023F72">
      <w:pPr>
        <w:spacing w:after="0"/>
        <w:rPr>
          <w:lang w:eastAsia="zh-CN"/>
        </w:rPr>
      </w:pPr>
      <w:r>
        <w:rPr>
          <w:lang w:eastAsia="zh-CN"/>
        </w:rPr>
        <w:t xml:space="preserve">    </w:t>
      </w:r>
    </w:p>
    <w:p w14:paraId="7F826016" w14:textId="77777777" w:rsidR="00242E49" w:rsidRDefault="00023F72" w:rsidP="00023F72">
      <w:pPr>
        <w:spacing w:after="0"/>
        <w:rPr>
          <w:lang w:eastAsia="zh-CN"/>
        </w:rPr>
      </w:pPr>
      <w:r>
        <w:rPr>
          <w:lang w:eastAsia="zh-CN"/>
        </w:rPr>
        <w:t>}</w:t>
      </w:r>
    </w:p>
    <w:p w14:paraId="47AD2EE4" w14:textId="77777777" w:rsidR="00304C46" w:rsidRDefault="00304C46" w:rsidP="00023F72">
      <w:pPr>
        <w:spacing w:after="0"/>
        <w:rPr>
          <w:lang w:eastAsia="zh-CN"/>
        </w:rPr>
      </w:pPr>
      <w:r w:rsidRPr="00304C46">
        <w:rPr>
          <w:lang w:eastAsia="zh-CN"/>
        </w:rPr>
        <w:t>&lt;CODE ENDS&gt;</w:t>
      </w:r>
    </w:p>
    <w:p w14:paraId="59ECC741" w14:textId="77777777" w:rsidR="00DF1509" w:rsidRPr="00DF1509" w:rsidRDefault="00DF1509" w:rsidP="00023F72">
      <w:pPr>
        <w:spacing w:after="0"/>
        <w:rPr>
          <w:lang w:eastAsia="zh-CN"/>
        </w:rPr>
      </w:pPr>
    </w:p>
    <w:p w14:paraId="6BA4EE10" w14:textId="77777777" w:rsidR="009E0201" w:rsidRPr="009E0201" w:rsidRDefault="009E0201" w:rsidP="00707DC6">
      <w:pPr>
        <w:pStyle w:val="Heading1"/>
      </w:pPr>
      <w:bookmarkStart w:id="141" w:name="_Toc462648959"/>
      <w:bookmarkStart w:id="142" w:name="_Toc467267942"/>
      <w:r>
        <w:t>Security</w:t>
      </w:r>
      <w:bookmarkEnd w:id="141"/>
      <w:bookmarkEnd w:id="142"/>
      <w:r>
        <w:t xml:space="preserve"> </w:t>
      </w:r>
    </w:p>
    <w:p w14:paraId="314DD9C5" w14:textId="77777777" w:rsidR="009E0201" w:rsidRDefault="007030DF" w:rsidP="007030DF">
      <w:pPr>
        <w:pStyle w:val="RFCFigure"/>
      </w:pPr>
      <w:r>
        <w:t>Th</w:t>
      </w:r>
      <w:r w:rsidRPr="00DF1509">
        <w:rPr>
          <w:rFonts w:eastAsiaTheme="minorEastAsia"/>
          <w:lang w:eastAsia="zh-CN"/>
        </w:rPr>
        <w:t>is d</w:t>
      </w:r>
      <w:r>
        <w:t xml:space="preserve">ocument is an informational draft. When the models mentioned in this draft are implemented, </w:t>
      </w:r>
      <w:r w:rsidR="002942DC">
        <w:t xml:space="preserve">detailed </w:t>
      </w:r>
      <w:r>
        <w:t xml:space="preserve">security consideration will be given in such work. </w:t>
      </w:r>
    </w:p>
    <w:p w14:paraId="12A81B15" w14:textId="77777777" w:rsidR="007030DF" w:rsidRDefault="007030DF" w:rsidP="007030DF">
      <w:pPr>
        <w:pStyle w:val="RFCFigure"/>
      </w:pPr>
    </w:p>
    <w:p w14:paraId="5623B72A" w14:textId="77777777" w:rsidR="002942DC" w:rsidRDefault="002942DC" w:rsidP="002942DC">
      <w:r>
        <w:t xml:space="preserve">How security fits into the whole architecture has the following components: </w:t>
      </w:r>
    </w:p>
    <w:p w14:paraId="3336AB7D" w14:textId="77777777" w:rsidR="002942DC" w:rsidRDefault="002942DC" w:rsidP="002942DC">
      <w:r>
        <w:t xml:space="preserve">- </w:t>
      </w:r>
      <w:proofErr w:type="gramStart"/>
      <w:r>
        <w:t>the</w:t>
      </w:r>
      <w:proofErr w:type="gramEnd"/>
      <w:r>
        <w:t xml:space="preserve"> use of </w:t>
      </w:r>
      <w:proofErr w:type="spellStart"/>
      <w:r>
        <w:t>Restconf</w:t>
      </w:r>
      <w:proofErr w:type="spellEnd"/>
      <w:r>
        <w:t xml:space="preserve"> security between components</w:t>
      </w:r>
    </w:p>
    <w:p w14:paraId="535D9D18" w14:textId="77777777" w:rsidR="002942DC" w:rsidRDefault="002942DC" w:rsidP="002942DC">
      <w:r>
        <w:t xml:space="preserve">- </w:t>
      </w:r>
      <w:proofErr w:type="gramStart"/>
      <w:r>
        <w:t>the</w:t>
      </w:r>
      <w:proofErr w:type="gramEnd"/>
      <w:r>
        <w:t xml:space="preserve"> use of authentication and policy to govern which services can be requested by different parties. </w:t>
      </w:r>
    </w:p>
    <w:p w14:paraId="496094E2" w14:textId="77777777" w:rsidR="002942DC" w:rsidRDefault="002942DC" w:rsidP="002942DC">
      <w:r>
        <w:t>- how security may be requested as an element of a service and mapped down to protocol security mechanisms as well as separation (slicing) of physical resources)</w:t>
      </w:r>
    </w:p>
    <w:p w14:paraId="193C82E9" w14:textId="77777777" w:rsidR="002942DC" w:rsidRDefault="002942DC" w:rsidP="007030DF">
      <w:pPr>
        <w:pStyle w:val="RFCFigure"/>
      </w:pPr>
    </w:p>
    <w:p w14:paraId="4176F232" w14:textId="77777777" w:rsidR="00063043" w:rsidRDefault="00063043" w:rsidP="00DA671C">
      <w:pPr>
        <w:pStyle w:val="Heading1"/>
      </w:pPr>
      <w:bookmarkStart w:id="143" w:name="_Toc462648960"/>
      <w:bookmarkStart w:id="144" w:name="_Toc467267943"/>
      <w:r>
        <w:t>Acknowledgements</w:t>
      </w:r>
      <w:bookmarkEnd w:id="143"/>
      <w:bookmarkEnd w:id="144"/>
    </w:p>
    <w:p w14:paraId="0B3641EF" w14:textId="77777777" w:rsidR="00DA671C" w:rsidRDefault="00DA671C" w:rsidP="00DA671C">
      <w:pPr>
        <w:pStyle w:val="Heading1"/>
      </w:pPr>
      <w:bookmarkStart w:id="145" w:name="_Toc462648961"/>
      <w:bookmarkStart w:id="146" w:name="_Toc467267944"/>
      <w:r w:rsidRPr="00891BA3">
        <w:t>References</w:t>
      </w:r>
      <w:bookmarkEnd w:id="145"/>
      <w:bookmarkEnd w:id="146"/>
    </w:p>
    <w:p w14:paraId="3B8C122A" w14:textId="77777777" w:rsidR="00DA671C" w:rsidRDefault="00DA671C" w:rsidP="00B4257F">
      <w:pPr>
        <w:pStyle w:val="Heading2"/>
        <w:ind w:left="1029" w:hanging="1029"/>
      </w:pPr>
      <w:bookmarkStart w:id="147" w:name="_Toc462648962"/>
      <w:bookmarkStart w:id="148" w:name="_Toc467267945"/>
      <w:r>
        <w:t>Informative References</w:t>
      </w:r>
      <w:bookmarkEnd w:id="147"/>
      <w:bookmarkEnd w:id="148"/>
    </w:p>
    <w:p w14:paraId="07A1B2C6" w14:textId="77777777" w:rsidR="00382AC4" w:rsidRDefault="00382AC4" w:rsidP="006E2E51">
      <w:pPr>
        <w:pStyle w:val="RFCReferencesBookmark"/>
      </w:pPr>
      <w:r>
        <w:t xml:space="preserve">[RFC4110] R. </w:t>
      </w:r>
      <w:proofErr w:type="spellStart"/>
      <w:r>
        <w:t>Callon</w:t>
      </w:r>
      <w:proofErr w:type="spellEnd"/>
      <w:r>
        <w:t xml:space="preserve"> and M. Suzuki, “A Framework for Layer 3 Provider-Provisioned Virtual Private Networks (PPVPNs)”, RFC 4110, July 2005.</w:t>
      </w:r>
    </w:p>
    <w:p w14:paraId="6153FD6A" w14:textId="77777777" w:rsidR="00F31942" w:rsidRDefault="00F31942" w:rsidP="006E2E51">
      <w:pPr>
        <w:pStyle w:val="RFCReferencesBookmark"/>
      </w:pPr>
      <w:r>
        <w:t xml:space="preserve">[RFC6020] M. </w:t>
      </w:r>
      <w:proofErr w:type="spellStart"/>
      <w:r>
        <w:t>Bjorklund</w:t>
      </w:r>
      <w:proofErr w:type="spellEnd"/>
      <w:r>
        <w:t xml:space="preserve">, Ed., “YANG – A Data Modeling Language for the Network Configuration Protocol (NETCONF)”, RFC 6020, October 2010. </w:t>
      </w:r>
    </w:p>
    <w:p w14:paraId="6E2DC125" w14:textId="77777777" w:rsidR="006E2E51" w:rsidRDefault="00804ACE" w:rsidP="006E2E51">
      <w:pPr>
        <w:pStyle w:val="RFCReferencesBookmark"/>
        <w:rPr>
          <w:rFonts w:eastAsia="Times New Roman"/>
        </w:rPr>
      </w:pPr>
      <w:r w:rsidRPr="00804ACE">
        <w:rPr>
          <w:rFonts w:hint="eastAsia"/>
        </w:rPr>
        <w:t>[</w:t>
      </w:r>
      <w:r w:rsidR="002C6134">
        <w:t>Service-</w:t>
      </w:r>
      <w:r w:rsidRPr="00804ACE">
        <w:t>YANG</w:t>
      </w:r>
      <w:r w:rsidRPr="00804ACE">
        <w:rPr>
          <w:rFonts w:hint="eastAsia"/>
        </w:rPr>
        <w:t>]</w:t>
      </w:r>
      <w:r w:rsidRPr="00804ACE">
        <w:t xml:space="preserve"> Q. Wu, W. Liu and A. </w:t>
      </w:r>
      <w:proofErr w:type="spellStart"/>
      <w:r w:rsidRPr="00804ACE">
        <w:t>Farrel</w:t>
      </w:r>
      <w:proofErr w:type="spellEnd"/>
      <w:r w:rsidRPr="00804ACE">
        <w:t>, “</w:t>
      </w:r>
      <w:r w:rsidRPr="00804ACE">
        <w:rPr>
          <w:rFonts w:eastAsia="Times New Roman"/>
        </w:rPr>
        <w:t>Service Models Explained”,</w:t>
      </w:r>
      <w:r>
        <w:rPr>
          <w:rFonts w:eastAsia="Times New Roman"/>
        </w:rPr>
        <w:t xml:space="preserve"> </w:t>
      </w:r>
      <w:r w:rsidRPr="00804ACE">
        <w:rPr>
          <w:rFonts w:eastAsia="Times New Roman"/>
        </w:rPr>
        <w:t>draft-</w:t>
      </w:r>
      <w:proofErr w:type="spellStart"/>
      <w:r w:rsidRPr="00804ACE">
        <w:rPr>
          <w:rFonts w:eastAsia="Times New Roman"/>
        </w:rPr>
        <w:t>wu</w:t>
      </w:r>
      <w:proofErr w:type="spellEnd"/>
      <w:r w:rsidRPr="00804ACE">
        <w:rPr>
          <w:rFonts w:eastAsia="Times New Roman"/>
        </w:rPr>
        <w:t>-</w:t>
      </w:r>
      <w:proofErr w:type="spellStart"/>
      <w:r w:rsidRPr="00804ACE">
        <w:rPr>
          <w:rFonts w:eastAsia="Times New Roman"/>
        </w:rPr>
        <w:t>opsawg</w:t>
      </w:r>
      <w:proofErr w:type="spellEnd"/>
      <w:r w:rsidRPr="00804ACE">
        <w:rPr>
          <w:rFonts w:eastAsia="Times New Roman"/>
        </w:rPr>
        <w:t xml:space="preserve">-service-model-explained, work in progress. </w:t>
      </w:r>
    </w:p>
    <w:p w14:paraId="6C578906" w14:textId="77777777" w:rsidR="006E2E51" w:rsidRDefault="006E2E51" w:rsidP="006E2E51">
      <w:pPr>
        <w:pStyle w:val="RFCReferencesBookmark"/>
      </w:pPr>
      <w:r>
        <w:t>[</w:t>
      </w:r>
      <w:proofErr w:type="spellStart"/>
      <w:r>
        <w:t>Netmod</w:t>
      </w:r>
      <w:proofErr w:type="spellEnd"/>
      <w:r>
        <w:t>-Yang-Model-C</w:t>
      </w:r>
      <w:r w:rsidRPr="00DA0AEF">
        <w:t>lassification]</w:t>
      </w:r>
      <w:r>
        <w:t xml:space="preserve"> D. </w:t>
      </w:r>
      <w:proofErr w:type="spellStart"/>
      <w:r>
        <w:t>Bogdanovic</w:t>
      </w:r>
      <w:proofErr w:type="spellEnd"/>
      <w:r>
        <w:t xml:space="preserve">, </w:t>
      </w:r>
      <w:r w:rsidRPr="006E2E51">
        <w:t xml:space="preserve">B. </w:t>
      </w:r>
      <w:proofErr w:type="spellStart"/>
      <w:r w:rsidRPr="006E2E51">
        <w:t>Claise</w:t>
      </w:r>
      <w:proofErr w:type="spellEnd"/>
      <w:r>
        <w:t>, a</w:t>
      </w:r>
      <w:r w:rsidRPr="006E2E51">
        <w:t xml:space="preserve">nd C. </w:t>
      </w:r>
      <w:proofErr w:type="spellStart"/>
      <w:r w:rsidRPr="006E2E51">
        <w:t>Moberg</w:t>
      </w:r>
      <w:proofErr w:type="spellEnd"/>
      <w:r>
        <w:t xml:space="preserve">, “YANG Module Classification”, </w:t>
      </w:r>
      <w:r w:rsidRPr="006E2E51">
        <w:t>draft-</w:t>
      </w:r>
      <w:proofErr w:type="spellStart"/>
      <w:r w:rsidRPr="006E2E51">
        <w:t>ietf</w:t>
      </w:r>
      <w:proofErr w:type="spellEnd"/>
      <w:r w:rsidRPr="006E2E51">
        <w:t>-</w:t>
      </w:r>
      <w:proofErr w:type="spellStart"/>
      <w:r w:rsidRPr="006E2E51">
        <w:t>net</w:t>
      </w:r>
      <w:r>
        <w:t>mod</w:t>
      </w:r>
      <w:proofErr w:type="spellEnd"/>
      <w:r>
        <w:t xml:space="preserve">-yang-model-classification, work in progress. </w:t>
      </w:r>
    </w:p>
    <w:p w14:paraId="75308A43" w14:textId="77777777" w:rsidR="00251C7E" w:rsidRDefault="00251C7E" w:rsidP="00F31942">
      <w:pPr>
        <w:pStyle w:val="RFCReferencesBookmark"/>
        <w:spacing w:after="0"/>
      </w:pPr>
      <w:r>
        <w:t>[</w:t>
      </w:r>
      <w:proofErr w:type="spellStart"/>
      <w:r>
        <w:t>Netconf</w:t>
      </w:r>
      <w:proofErr w:type="spellEnd"/>
      <w:r>
        <w:t xml:space="preserve">] </w:t>
      </w:r>
      <w:proofErr w:type="spellStart"/>
      <w:r>
        <w:t>Enns</w:t>
      </w:r>
      <w:proofErr w:type="spellEnd"/>
      <w:r>
        <w:t xml:space="preserve">, R., Ed., </w:t>
      </w:r>
      <w:proofErr w:type="spellStart"/>
      <w:r>
        <w:t>Bjorklund</w:t>
      </w:r>
      <w:proofErr w:type="spellEnd"/>
      <w:r>
        <w:t xml:space="preserve">, M., Ed., </w:t>
      </w:r>
      <w:proofErr w:type="spellStart"/>
      <w:r>
        <w:t>Schoenwaelder</w:t>
      </w:r>
      <w:proofErr w:type="spellEnd"/>
      <w:r>
        <w:t>, J., Ed</w:t>
      </w:r>
      <w:proofErr w:type="gramStart"/>
      <w:r>
        <w:t>.,</w:t>
      </w:r>
      <w:proofErr w:type="gramEnd"/>
    </w:p>
    <w:p w14:paraId="62351982" w14:textId="77777777" w:rsidR="00251C7E" w:rsidRDefault="00251C7E" w:rsidP="00F31942">
      <w:pPr>
        <w:pStyle w:val="RFCReferencesBookmark"/>
        <w:spacing w:after="0"/>
      </w:pPr>
      <w:r>
        <w:t xml:space="preserve">          </w:t>
      </w:r>
      <w:proofErr w:type="gramStart"/>
      <w:r>
        <w:t>and</w:t>
      </w:r>
      <w:proofErr w:type="gramEnd"/>
      <w:r>
        <w:t xml:space="preserve"> A. </w:t>
      </w:r>
      <w:proofErr w:type="spellStart"/>
      <w:r>
        <w:t>Bierman</w:t>
      </w:r>
      <w:proofErr w:type="spellEnd"/>
      <w:r>
        <w:t>, Ed., "Network Configuration Protocol</w:t>
      </w:r>
    </w:p>
    <w:p w14:paraId="2A208318" w14:textId="77777777" w:rsidR="00251C7E" w:rsidRDefault="00251C7E" w:rsidP="00F31942">
      <w:pPr>
        <w:pStyle w:val="RFCReferencesBookmark"/>
        <w:spacing w:after="0"/>
      </w:pPr>
      <w:r>
        <w:t xml:space="preserve">          (NETCONF)", RFC 6241.</w:t>
      </w:r>
    </w:p>
    <w:p w14:paraId="3C51F4A7" w14:textId="77777777" w:rsidR="00F31942" w:rsidRDefault="00F31942" w:rsidP="00F31942">
      <w:pPr>
        <w:pStyle w:val="RFCReferencesBookmark"/>
        <w:spacing w:after="0"/>
      </w:pPr>
    </w:p>
    <w:p w14:paraId="2F2388B4" w14:textId="77777777" w:rsidR="006E2E51" w:rsidRPr="002942DC" w:rsidRDefault="00F279FE" w:rsidP="002942DC">
      <w:pPr>
        <w:pStyle w:val="RFCReferencesBookmark"/>
        <w:rPr>
          <w:sz w:val="20"/>
          <w:szCs w:val="20"/>
        </w:rPr>
      </w:pPr>
      <w:r>
        <w:t>[</w:t>
      </w:r>
      <w:proofErr w:type="spellStart"/>
      <w:r>
        <w:t>Restconf</w:t>
      </w:r>
      <w:proofErr w:type="spellEnd"/>
      <w:r>
        <w:t xml:space="preserve">] A. </w:t>
      </w:r>
      <w:proofErr w:type="spellStart"/>
      <w:r>
        <w:t>Bierman</w:t>
      </w:r>
      <w:proofErr w:type="spellEnd"/>
      <w:r>
        <w:t xml:space="preserve">, M. </w:t>
      </w:r>
      <w:proofErr w:type="spellStart"/>
      <w:r>
        <w:t>Bjorklund</w:t>
      </w:r>
      <w:proofErr w:type="spellEnd"/>
      <w:r>
        <w:t xml:space="preserve">, and K. </w:t>
      </w:r>
      <w:proofErr w:type="spellStart"/>
      <w:r>
        <w:t>Watsen</w:t>
      </w:r>
      <w:proofErr w:type="spellEnd"/>
      <w:r>
        <w:t>, “RESTCONF Protocol”, draft-</w:t>
      </w:r>
      <w:proofErr w:type="spellStart"/>
      <w:r>
        <w:t>ietf</w:t>
      </w:r>
      <w:proofErr w:type="spellEnd"/>
      <w:r>
        <w:t>-</w:t>
      </w:r>
      <w:proofErr w:type="spellStart"/>
      <w:r>
        <w:t>netconf-restconf</w:t>
      </w:r>
      <w:proofErr w:type="spellEnd"/>
      <w:r>
        <w:t xml:space="preserve">, work in progress. </w:t>
      </w:r>
    </w:p>
    <w:p w14:paraId="014039A9" w14:textId="77777777" w:rsidR="00804ACE" w:rsidRDefault="007030DF" w:rsidP="00804ACE">
      <w:pPr>
        <w:pStyle w:val="RFCReferencesBookmark"/>
      </w:pPr>
      <w:r>
        <w:t>[ACTN</w:t>
      </w:r>
      <w:r w:rsidR="00804ACE" w:rsidRPr="00804ACE">
        <w:t xml:space="preserve">-Frame] </w:t>
      </w:r>
      <w:r w:rsidR="00804ACE">
        <w:t xml:space="preserve">D. </w:t>
      </w:r>
      <w:proofErr w:type="spellStart"/>
      <w:r w:rsidR="00804ACE">
        <w:t>Cecarelli</w:t>
      </w:r>
      <w:proofErr w:type="spellEnd"/>
      <w:r w:rsidR="00804ACE">
        <w:t xml:space="preserve"> and Y. Lee, “</w:t>
      </w:r>
      <w:r w:rsidR="00804ACE" w:rsidRPr="00804ACE">
        <w:t>Framework for Abstraction and Control of Traffic Engineered Networks</w:t>
      </w:r>
      <w:r w:rsidR="00804ACE">
        <w:t>”, draft-</w:t>
      </w:r>
      <w:proofErr w:type="spellStart"/>
      <w:r w:rsidR="00804ACE">
        <w:t>ietf</w:t>
      </w:r>
      <w:proofErr w:type="spellEnd"/>
      <w:r w:rsidR="00804ACE">
        <w:t>-teas-</w:t>
      </w:r>
      <w:proofErr w:type="spellStart"/>
      <w:r w:rsidR="00804ACE">
        <w:t>actn</w:t>
      </w:r>
      <w:proofErr w:type="spellEnd"/>
      <w:r w:rsidR="00804ACE">
        <w:t xml:space="preserve">-framework, work in progress. </w:t>
      </w:r>
    </w:p>
    <w:p w14:paraId="17F0BAD3" w14:textId="77777777" w:rsidR="00804ACE" w:rsidRDefault="00BE0D99" w:rsidP="002942DC">
      <w:pPr>
        <w:pStyle w:val="RFCReferencesBookmark"/>
      </w:pPr>
      <w:r>
        <w:t>[TE-T</w:t>
      </w:r>
      <w:r w:rsidR="00804ACE">
        <w:t>opology]</w:t>
      </w:r>
      <w:r>
        <w:t xml:space="preserve"> X. Liu, </w:t>
      </w:r>
      <w:proofErr w:type="gramStart"/>
      <w:r>
        <w:t>et</w:t>
      </w:r>
      <w:proofErr w:type="gramEnd"/>
      <w:r>
        <w:t>. al., “YANG Data Model for TE Topologies”, draft-</w:t>
      </w:r>
      <w:proofErr w:type="spellStart"/>
      <w:r>
        <w:t>ietf</w:t>
      </w:r>
      <w:proofErr w:type="spellEnd"/>
      <w:r>
        <w:t>-teas-yang-</w:t>
      </w:r>
      <w:proofErr w:type="spellStart"/>
      <w:r>
        <w:t>te</w:t>
      </w:r>
      <w:proofErr w:type="spellEnd"/>
      <w:r>
        <w:t xml:space="preserve">-topo, work in progress. </w:t>
      </w:r>
    </w:p>
    <w:p w14:paraId="093BED80" w14:textId="77777777" w:rsidR="00804ACE" w:rsidRPr="00BE0D99" w:rsidRDefault="00804ACE" w:rsidP="00BE0D99">
      <w:pPr>
        <w:pStyle w:val="RFCReferencesBookmark"/>
      </w:pPr>
      <w:r>
        <w:t>[TE</w:t>
      </w:r>
      <w:r w:rsidR="00BE0D99">
        <w:t>-T</w:t>
      </w:r>
      <w:r>
        <w:t>unnel]</w:t>
      </w:r>
      <w:r w:rsidR="00BE0D99">
        <w:t xml:space="preserve"> T. Saad (Editor), “A YANG Data Model for Traffic Engineering Tunnels and Interfaces”, draft-</w:t>
      </w:r>
      <w:proofErr w:type="spellStart"/>
      <w:r w:rsidR="00BE0D99">
        <w:t>ietf</w:t>
      </w:r>
      <w:proofErr w:type="spellEnd"/>
      <w:r w:rsidR="00BE0D99">
        <w:t>-teas-yang-</w:t>
      </w:r>
      <w:proofErr w:type="spellStart"/>
      <w:r w:rsidR="00BE0D99">
        <w:t>te</w:t>
      </w:r>
      <w:proofErr w:type="spellEnd"/>
      <w:r w:rsidR="00BE0D99">
        <w:t xml:space="preserve">, work in progress. </w:t>
      </w:r>
    </w:p>
    <w:p w14:paraId="5B12F2FF" w14:textId="77777777" w:rsidR="00382AC4" w:rsidRDefault="007030DF" w:rsidP="00382AC4">
      <w:pPr>
        <w:pStyle w:val="RFCReferencesBookmark"/>
      </w:pPr>
      <w:r w:rsidRPr="00BE0D99">
        <w:t>[ACTN-VN-</w:t>
      </w:r>
      <w:r w:rsidR="002C6134" w:rsidRPr="00BE0D99">
        <w:t>YANG]</w:t>
      </w:r>
      <w:r w:rsidR="00BE0D99" w:rsidRPr="00BE0D99">
        <w:t xml:space="preserve"> Y. Lee (Editor), “A Yang </w:t>
      </w:r>
      <w:r w:rsidR="00BE0D99">
        <w:t xml:space="preserve">Data Model for ACTN VN Operation”, </w:t>
      </w:r>
      <w:r w:rsidR="00BE0D99" w:rsidRPr="00BE0D99">
        <w:t>dr</w:t>
      </w:r>
      <w:r w:rsidR="00BE0D99">
        <w:t>aft-lee-teas-</w:t>
      </w:r>
      <w:proofErr w:type="spellStart"/>
      <w:r w:rsidR="00BE0D99">
        <w:t>actn</w:t>
      </w:r>
      <w:proofErr w:type="spellEnd"/>
      <w:r w:rsidR="00BE0D99">
        <w:t>-</w:t>
      </w:r>
      <w:proofErr w:type="spellStart"/>
      <w:r w:rsidR="00BE0D99">
        <w:t>vn</w:t>
      </w:r>
      <w:proofErr w:type="spellEnd"/>
      <w:r w:rsidR="00BE0D99">
        <w:t xml:space="preserve">-yang, work in progress. </w:t>
      </w:r>
    </w:p>
    <w:p w14:paraId="0100F845" w14:textId="686E336F" w:rsidR="00382AC4" w:rsidRDefault="00382AC4" w:rsidP="00382AC4">
      <w:pPr>
        <w:pStyle w:val="RFCReferencesBookmark"/>
      </w:pPr>
      <w:r>
        <w:t>[L3V</w:t>
      </w:r>
      <w:r w:rsidR="0023384B">
        <w:t>SM</w:t>
      </w:r>
      <w:r>
        <w:t xml:space="preserve">-YANG] </w:t>
      </w:r>
      <w:r w:rsidR="00F31942">
        <w:t xml:space="preserve">S. </w:t>
      </w:r>
      <w:proofErr w:type="spellStart"/>
      <w:r w:rsidR="00F31942">
        <w:t>Litkowski</w:t>
      </w:r>
      <w:proofErr w:type="spellEnd"/>
      <w:r w:rsidR="00F31942">
        <w:t xml:space="preserve">, </w:t>
      </w:r>
      <w:proofErr w:type="spellStart"/>
      <w:r w:rsidR="00F31942">
        <w:t>L.Tomotaki</w:t>
      </w:r>
      <w:proofErr w:type="spellEnd"/>
      <w:r w:rsidR="00F31942">
        <w:t xml:space="preserve">, and K. Ogaki, “YANG Data Model for L3VPN service delivery”, draft-ietf-l3sm-l3vpn-service-model, work in progress. </w:t>
      </w:r>
    </w:p>
    <w:p w14:paraId="1D411FC6" w14:textId="77777777" w:rsidR="00BE1B1F" w:rsidRDefault="00382AC4" w:rsidP="002F4935">
      <w:pPr>
        <w:pStyle w:val="RFCReferencesBookmark"/>
      </w:pPr>
      <w:r w:rsidRPr="00A7279A" w:rsidDel="00382AC4">
        <w:lastRenderedPageBreak/>
        <w:t xml:space="preserve"> </w:t>
      </w:r>
      <w:r w:rsidDel="00382AC4">
        <w:t xml:space="preserve"> </w:t>
      </w:r>
    </w:p>
    <w:p w14:paraId="666CA4F4" w14:textId="77777777" w:rsidR="00BE1B1F" w:rsidRPr="00B4257F" w:rsidRDefault="00BE1B1F" w:rsidP="00B4257F">
      <w:pPr>
        <w:pStyle w:val="RFCReferencesBookmark"/>
        <w:rPr>
          <w:rFonts w:eastAsiaTheme="minorEastAsia"/>
          <w:lang w:eastAsia="zh-CN"/>
        </w:rPr>
      </w:pPr>
    </w:p>
    <w:p w14:paraId="7101088E" w14:textId="77777777" w:rsidR="00172CF8" w:rsidRDefault="00172CF8" w:rsidP="00172CF8">
      <w:pPr>
        <w:pStyle w:val="Heading1"/>
      </w:pPr>
      <w:bookmarkStart w:id="149" w:name="_Toc462648963"/>
      <w:bookmarkStart w:id="150" w:name="_Toc467267946"/>
      <w:r>
        <w:t>Contributors</w:t>
      </w:r>
      <w:bookmarkEnd w:id="149"/>
      <w:bookmarkEnd w:id="150"/>
    </w:p>
    <w:p w14:paraId="4FB224EC" w14:textId="77777777" w:rsidR="00172CF8" w:rsidRDefault="00172CF8" w:rsidP="00172CF8">
      <w:pPr>
        <w:spacing w:after="0" w:line="240" w:lineRule="auto"/>
      </w:pPr>
    </w:p>
    <w:p w14:paraId="003F5CF6" w14:textId="77777777" w:rsidR="00DA671C" w:rsidRPr="00071D4E" w:rsidRDefault="00DA671C" w:rsidP="00DA671C">
      <w:pPr>
        <w:pStyle w:val="RFCH1-nonum"/>
      </w:pPr>
      <w:bookmarkStart w:id="151" w:name="_Toc462648964"/>
      <w:bookmarkStart w:id="152" w:name="_Toc467267947"/>
      <w:r w:rsidRPr="00071D4E">
        <w:t>Authors' Addresses</w:t>
      </w:r>
      <w:bookmarkEnd w:id="151"/>
      <w:bookmarkEnd w:id="152"/>
    </w:p>
    <w:p w14:paraId="19DDFA13" w14:textId="77777777" w:rsidR="00414696" w:rsidRPr="0080525B" w:rsidRDefault="00414696" w:rsidP="00414696">
      <w:pPr>
        <w:pStyle w:val="RFCFigure"/>
      </w:pPr>
      <w:r w:rsidRPr="0080525B">
        <w:t>Young Lee</w:t>
      </w:r>
    </w:p>
    <w:p w14:paraId="73CF60ED" w14:textId="77777777" w:rsidR="00414696" w:rsidRPr="0080525B" w:rsidRDefault="00414696" w:rsidP="00414696">
      <w:pPr>
        <w:pStyle w:val="RFCFigure"/>
      </w:pPr>
      <w:r w:rsidRPr="0080525B">
        <w:t xml:space="preserve">Huawei Technologies </w:t>
      </w:r>
    </w:p>
    <w:p w14:paraId="75C64AE1" w14:textId="77777777" w:rsidR="00414696" w:rsidRPr="0080525B" w:rsidRDefault="00414696" w:rsidP="00414696">
      <w:pPr>
        <w:pStyle w:val="RFCFigure"/>
      </w:pPr>
      <w:r w:rsidRPr="0080525B">
        <w:t>5340 Legacy Drive</w:t>
      </w:r>
    </w:p>
    <w:p w14:paraId="5333839C" w14:textId="77777777" w:rsidR="00414696" w:rsidRPr="0080525B" w:rsidRDefault="00414696" w:rsidP="00414696">
      <w:pPr>
        <w:pStyle w:val="RFCFigure"/>
      </w:pPr>
      <w:r w:rsidRPr="0080525B">
        <w:t xml:space="preserve">Plano, TX 75023, USA </w:t>
      </w:r>
    </w:p>
    <w:p w14:paraId="7A4CEAD5" w14:textId="77777777" w:rsidR="00414696" w:rsidRPr="0080525B" w:rsidRDefault="00414696" w:rsidP="00414696">
      <w:pPr>
        <w:pStyle w:val="RFCFigure"/>
      </w:pPr>
      <w:r w:rsidRPr="0080525B">
        <w:t xml:space="preserve">Phone: (469)277-5838 </w:t>
      </w:r>
    </w:p>
    <w:p w14:paraId="73D9F48C" w14:textId="77777777" w:rsidR="00414696" w:rsidRPr="0080525B" w:rsidRDefault="00414696" w:rsidP="00414696">
      <w:pPr>
        <w:pStyle w:val="RFCFigure"/>
      </w:pPr>
    </w:p>
    <w:p w14:paraId="0B8792C7" w14:textId="77777777" w:rsidR="00414696" w:rsidRPr="0080525B" w:rsidRDefault="00414696" w:rsidP="00414696">
      <w:pPr>
        <w:pStyle w:val="RFCFigure"/>
      </w:pPr>
      <w:r w:rsidRPr="0080525B">
        <w:t xml:space="preserve">Email: </w:t>
      </w:r>
      <w:hyperlink r:id="rId12" w:history="1">
        <w:r w:rsidRPr="0080525B">
          <w:rPr>
            <w:rStyle w:val="Hyperlink"/>
            <w:color w:val="auto"/>
            <w:u w:val="none"/>
          </w:rPr>
          <w:t>leeyoung@huawei.com</w:t>
        </w:r>
      </w:hyperlink>
    </w:p>
    <w:p w14:paraId="6B168FC4" w14:textId="77777777" w:rsidR="00414696" w:rsidRDefault="00414696" w:rsidP="0080525B">
      <w:pPr>
        <w:pStyle w:val="RFCFigure"/>
        <w:rPr>
          <w:rFonts w:eastAsiaTheme="minorEastAsia"/>
          <w:lang w:eastAsia="zh-CN"/>
        </w:rPr>
      </w:pPr>
    </w:p>
    <w:p w14:paraId="5B964A3D" w14:textId="77777777" w:rsidR="006262D1" w:rsidRDefault="006262D1" w:rsidP="006262D1">
      <w:pPr>
        <w:spacing w:after="0" w:line="240" w:lineRule="auto"/>
      </w:pPr>
      <w:r>
        <w:t>Dhruv Dhody</w:t>
      </w:r>
    </w:p>
    <w:p w14:paraId="2FAADFB3" w14:textId="77777777" w:rsidR="006262D1" w:rsidRDefault="006262D1" w:rsidP="006262D1">
      <w:pPr>
        <w:spacing w:after="0" w:line="240" w:lineRule="auto"/>
        <w:ind w:left="0"/>
      </w:pPr>
      <w:r>
        <w:t xml:space="preserve">   Huawei Technologies</w:t>
      </w:r>
    </w:p>
    <w:p w14:paraId="4954B230" w14:textId="77777777" w:rsidR="006262D1" w:rsidRDefault="006262D1" w:rsidP="006262D1">
      <w:pPr>
        <w:spacing w:after="0" w:line="240" w:lineRule="auto"/>
      </w:pPr>
    </w:p>
    <w:p w14:paraId="5144C54F" w14:textId="77777777" w:rsidR="006262D1" w:rsidRDefault="006262D1" w:rsidP="006262D1">
      <w:pPr>
        <w:spacing w:after="0" w:line="240" w:lineRule="auto"/>
      </w:pPr>
      <w:r>
        <w:t xml:space="preserve">Email: </w:t>
      </w:r>
      <w:hyperlink r:id="rId13" w:history="1">
        <w:r w:rsidRPr="00F66779">
          <w:rPr>
            <w:rStyle w:val="Hyperlink"/>
          </w:rPr>
          <w:t>dhruv.ietf@gmail.com</w:t>
        </w:r>
      </w:hyperlink>
    </w:p>
    <w:p w14:paraId="56525ACA" w14:textId="77777777" w:rsidR="006262D1" w:rsidRDefault="006262D1" w:rsidP="0080525B">
      <w:pPr>
        <w:pStyle w:val="RFCFigure"/>
      </w:pPr>
    </w:p>
    <w:p w14:paraId="3071D139" w14:textId="77777777" w:rsidR="00DA671C" w:rsidRPr="0080525B" w:rsidRDefault="00804ACE" w:rsidP="0080525B">
      <w:pPr>
        <w:pStyle w:val="RFCFigure"/>
      </w:pPr>
      <w:r w:rsidRPr="0080525B">
        <w:t>Daniele Ceccarelli</w:t>
      </w:r>
    </w:p>
    <w:p w14:paraId="19744962" w14:textId="77777777" w:rsidR="00DA671C" w:rsidRPr="0080525B" w:rsidRDefault="00DA671C" w:rsidP="0080525B">
      <w:pPr>
        <w:pStyle w:val="RFCFigure"/>
      </w:pPr>
      <w:r w:rsidRPr="0080525B">
        <w:t>Ericsson</w:t>
      </w:r>
    </w:p>
    <w:p w14:paraId="1D2FE7A1" w14:textId="77777777" w:rsidR="00DA671C" w:rsidRPr="0080525B" w:rsidRDefault="00DA671C" w:rsidP="0080525B">
      <w:pPr>
        <w:pStyle w:val="RFCFigure"/>
      </w:pPr>
      <w:r w:rsidRPr="0080525B">
        <w:t>Torshamnsgatan</w:t>
      </w:r>
      <w:proofErr w:type="gramStart"/>
      <w:r w:rsidRPr="0080525B">
        <w:t>,48</w:t>
      </w:r>
      <w:proofErr w:type="gramEnd"/>
    </w:p>
    <w:p w14:paraId="51D5D9B6" w14:textId="77777777" w:rsidR="00DA671C" w:rsidRPr="0080525B" w:rsidRDefault="00DA671C" w:rsidP="0080525B">
      <w:pPr>
        <w:pStyle w:val="RFCFigure"/>
      </w:pPr>
      <w:r w:rsidRPr="0080525B">
        <w:t>Stockholm, Sweden</w:t>
      </w:r>
    </w:p>
    <w:p w14:paraId="140E0D3C" w14:textId="77777777" w:rsidR="0080525B" w:rsidRPr="0080525B" w:rsidRDefault="0080525B" w:rsidP="0080525B">
      <w:pPr>
        <w:pStyle w:val="RFCFigure"/>
      </w:pPr>
    </w:p>
    <w:p w14:paraId="7A1E82C5" w14:textId="77777777" w:rsidR="00DA671C" w:rsidRPr="0080525B" w:rsidRDefault="00DA671C" w:rsidP="0080525B">
      <w:pPr>
        <w:pStyle w:val="RFCFigure"/>
      </w:pPr>
      <w:r w:rsidRPr="0080525B">
        <w:t xml:space="preserve">Email: </w:t>
      </w:r>
      <w:hyperlink r:id="rId14" w:history="1">
        <w:r w:rsidRPr="0080525B">
          <w:rPr>
            <w:rStyle w:val="Hyperlink"/>
            <w:color w:val="auto"/>
            <w:u w:val="none"/>
          </w:rPr>
          <w:t>daniele.ceccarelli@ericsson.com</w:t>
        </w:r>
      </w:hyperlink>
    </w:p>
    <w:p w14:paraId="7F8BC6CF" w14:textId="77777777" w:rsidR="00653D80" w:rsidRDefault="00653D80" w:rsidP="00653D80">
      <w:pPr>
        <w:pStyle w:val="RFCFigure"/>
        <w:ind w:left="0"/>
        <w:rPr>
          <w:szCs w:val="20"/>
        </w:rPr>
      </w:pPr>
      <w:r>
        <w:rPr>
          <w:szCs w:val="20"/>
        </w:rPr>
        <w:t xml:space="preserve"> </w:t>
      </w:r>
    </w:p>
    <w:p w14:paraId="3056EE28" w14:textId="77777777" w:rsidR="0082797D" w:rsidRPr="00B4257F" w:rsidRDefault="0082797D" w:rsidP="008A597F">
      <w:pPr>
        <w:rPr>
          <w:lang w:eastAsia="zh-CN"/>
        </w:rPr>
      </w:pPr>
      <w:bookmarkStart w:id="153" w:name="_GoBack"/>
      <w:bookmarkEnd w:id="153"/>
    </w:p>
    <w:sectPr w:rsidR="0082797D" w:rsidRPr="00B4257F" w:rsidSect="00F56B61">
      <w:headerReference w:type="default" r:id="rId15"/>
      <w:footerReference w:type="default" r:id="rId16"/>
      <w:headerReference w:type="first" r:id="rId17"/>
      <w:footerReference w:type="first" r:id="rId18"/>
      <w:type w:val="continuous"/>
      <w:pgSz w:w="12240" w:h="15840" w:code="1"/>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hruv Dhody" w:date="2017-03-01T19:08:00Z" w:initials="DD">
    <w:p w14:paraId="14F32E72" w14:textId="3486D104" w:rsidR="001B7463" w:rsidRDefault="001B7463">
      <w:pPr>
        <w:pStyle w:val="CommentText"/>
      </w:pPr>
      <w:r>
        <w:rPr>
          <w:rStyle w:val="CommentReference"/>
        </w:rPr>
        <w:annotationRef/>
      </w:r>
      <w:r>
        <w:t xml:space="preserve">How about - </w:t>
      </w:r>
      <w:r>
        <w:rPr>
          <w:rFonts w:hint="eastAsia"/>
        </w:rPr>
        <w:t xml:space="preserve">Traffic Engineering and Service Mapping Yang Model </w:t>
      </w:r>
    </w:p>
  </w:comment>
  <w:comment w:id="65" w:author="Dhruv Dhody" w:date="2017-03-01T19:35:00Z" w:initials="DD">
    <w:p w14:paraId="4BFEE75E" w14:textId="77777777" w:rsidR="001B7463" w:rsidRDefault="001B7463" w:rsidP="003F1434">
      <w:pPr>
        <w:pStyle w:val="CommentText"/>
      </w:pPr>
      <w:r>
        <w:rPr>
          <w:rStyle w:val="CommentReference"/>
        </w:rPr>
        <w:annotationRef/>
      </w:r>
      <w:r>
        <w:t xml:space="preserve">I don’t understand this step – either we create a new VN or not, how can we do this individually for each VN-member / tunnel? </w:t>
      </w:r>
    </w:p>
    <w:p w14:paraId="272F9894" w14:textId="77777777" w:rsidR="001B7463" w:rsidRDefault="001B7463" w:rsidP="003F1434">
      <w:pPr>
        <w:pStyle w:val="CommentText"/>
      </w:pPr>
    </w:p>
    <w:p w14:paraId="297B52C8" w14:textId="3E6531BA" w:rsidR="001B7463" w:rsidRDefault="001B7463" w:rsidP="001B7463">
      <w:pPr>
        <w:pStyle w:val="CommentText"/>
      </w:pPr>
      <w:r>
        <w:t xml:space="preserve">What is the difference between a VPN tunnel and TE-tunnel? And when we say underlay do we mean optical? </w:t>
      </w:r>
    </w:p>
    <w:p w14:paraId="4B3193AC" w14:textId="77777777" w:rsidR="001B7463" w:rsidRDefault="001B7463" w:rsidP="001B7463">
      <w:pPr>
        <w:pStyle w:val="CommentText"/>
      </w:pPr>
    </w:p>
    <w:p w14:paraId="47FB04ED" w14:textId="5AC453D6" w:rsidR="001B7463" w:rsidRDefault="001B7463" w:rsidP="001B7463">
      <w:pPr>
        <w:pStyle w:val="CommentText"/>
      </w:pPr>
      <w:r>
        <w:t xml:space="preserve">I would suggest we change this to basically that MDSC decides if it needs to create a new VN, and if yes ACTN VN Yang is used to configure a new VN based on this VPN and map the VPN service to ACTN VN. </w:t>
      </w:r>
    </w:p>
    <w:p w14:paraId="38D12A8F" w14:textId="34FA4166" w:rsidR="001B7463" w:rsidRDefault="001B7463" w:rsidP="001B7463">
      <w:pPr>
        <w:pStyle w:val="CommentText"/>
      </w:pPr>
      <w:proofErr w:type="spellStart"/>
      <w:r>
        <w:t>Incase</w:t>
      </w:r>
      <w:proofErr w:type="spellEnd"/>
      <w:r>
        <w:t xml:space="preserve"> an existing tunnel need to be used, each device will make the decision and populate this mapping information. </w:t>
      </w:r>
    </w:p>
    <w:p w14:paraId="1DEC5BC0" w14:textId="0CFED49F" w:rsidR="001B7463" w:rsidRDefault="001B7463" w:rsidP="003F1434">
      <w:pPr>
        <w:pStyle w:val="CommentText"/>
        <w:ind w:left="0"/>
      </w:pPr>
      <w:r>
        <w:rPr>
          <w:rFonts w:hint="eastAsia"/>
        </w:rPr>
        <w:t xml:space="preserve"> </w:t>
      </w:r>
    </w:p>
  </w:comment>
  <w:comment w:id="139" w:author="Dhruv Dhody" w:date="2017-03-02T10:57:00Z" w:initials="DD">
    <w:p w14:paraId="2DDEAE07" w14:textId="3B3CB16A" w:rsidR="006C1B91" w:rsidRDefault="006C1B91">
      <w:pPr>
        <w:pStyle w:val="CommentText"/>
      </w:pPr>
      <w:r>
        <w:rPr>
          <w:rStyle w:val="CommentReference"/>
        </w:rPr>
        <w:annotationRef/>
      </w:r>
      <w:r>
        <w:t>Please use the updated tree attached</w:t>
      </w:r>
    </w:p>
  </w:comment>
  <w:comment w:id="140" w:author="Dhruv Dhody" w:date="2017-03-02T10:58:00Z" w:initials="DD">
    <w:p w14:paraId="226EF352" w14:textId="6A72FCE5" w:rsidR="006C1B91" w:rsidRDefault="006C1B91">
      <w:pPr>
        <w:pStyle w:val="CommentText"/>
      </w:pPr>
      <w:r>
        <w:rPr>
          <w:rStyle w:val="CommentReference"/>
        </w:rPr>
        <w:annotationRef/>
      </w:r>
      <w:r>
        <w:t>Please use the updated yang file attached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F32E72" w15:done="0"/>
  <w15:commentEx w15:paraId="1DEC5BC0" w15:done="0"/>
  <w15:commentEx w15:paraId="2DDEAE07" w15:done="0"/>
  <w15:commentEx w15:paraId="226EF3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5709B" w14:textId="77777777" w:rsidR="006D5203" w:rsidRDefault="006D5203">
      <w:r>
        <w:separator/>
      </w:r>
    </w:p>
  </w:endnote>
  <w:endnote w:type="continuationSeparator" w:id="0">
    <w:p w14:paraId="7AAB0858" w14:textId="77777777" w:rsidR="006D5203" w:rsidRDefault="006D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6432F" w14:textId="77777777" w:rsidR="001B7463" w:rsidRPr="006B3732" w:rsidRDefault="001B7463" w:rsidP="00F410C4">
    <w:pPr>
      <w:pStyle w:val="Footer"/>
    </w:pPr>
    <w:r w:rsidRPr="006B3732">
      <w:rPr>
        <w:highlight w:val="yellow"/>
      </w:rPr>
      <w:br/>
    </w:r>
    <w:r w:rsidRPr="006B3732">
      <w:rPr>
        <w:highlight w:val="yellow"/>
      </w:rPr>
      <w:br/>
    </w:r>
    <w:r>
      <w:t xml:space="preserve">Lee, et al. </w:t>
    </w:r>
    <w:r w:rsidRPr="006B3732">
      <w:rPr>
        <w:rFonts w:cs="Times New Roman"/>
      </w:rPr>
      <w:tab/>
    </w:r>
    <w:r w:rsidRPr="006B3732">
      <w:t xml:space="preserve">Expires </w:t>
    </w:r>
    <w:r>
      <w:t xml:space="preserve">January </w:t>
    </w:r>
    <w:r>
      <w:fldChar w:fldCharType="begin"/>
    </w:r>
    <w:r>
      <w:instrText xml:space="preserve"> DATE  \@ "d," </w:instrText>
    </w:r>
    <w:r>
      <w:fldChar w:fldCharType="separate"/>
    </w:r>
    <w:ins w:id="156" w:author="Dhruv Dhody" w:date="2017-03-02T08:18:00Z">
      <w:r>
        <w:rPr>
          <w:noProof/>
        </w:rPr>
        <w:t>2,</w:t>
      </w:r>
    </w:ins>
    <w:del w:id="157" w:author="Dhruv Dhody" w:date="2017-03-02T08:18:00Z">
      <w:r w:rsidDel="00AC6A59">
        <w:rPr>
          <w:noProof/>
        </w:rPr>
        <w:delText>1,</w:delText>
      </w:r>
    </w:del>
    <w:r>
      <w:rPr>
        <w:noProof/>
      </w:rPr>
      <w:fldChar w:fldCharType="end"/>
    </w:r>
    <w:r>
      <w:t xml:space="preserve"> 2017</w:t>
    </w:r>
    <w:r w:rsidRPr="006B3732">
      <w:rPr>
        <w:rFonts w:cs="Times New Roman"/>
      </w:rPr>
      <w:tab/>
    </w:r>
    <w:r w:rsidRPr="006B3732">
      <w:t xml:space="preserve">[Page </w:t>
    </w:r>
    <w:r>
      <w:fldChar w:fldCharType="begin"/>
    </w:r>
    <w:r>
      <w:instrText xml:space="preserve"> PAGE </w:instrText>
    </w:r>
    <w:r>
      <w:fldChar w:fldCharType="separate"/>
    </w:r>
    <w:r w:rsidR="006C1B91">
      <w:rPr>
        <w:noProof/>
      </w:rPr>
      <w:t>16</w:t>
    </w:r>
    <w:r>
      <w:rPr>
        <w:noProof/>
      </w:rPr>
      <w:fldChar w:fldCharType="end"/>
    </w:r>
    <w:r w:rsidRPr="006B3732">
      <w:t>]</w:t>
    </w:r>
  </w:p>
  <w:p w14:paraId="73FC2342" w14:textId="77777777" w:rsidR="001B7463" w:rsidRPr="006B3732" w:rsidRDefault="001B746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81FE3" w14:textId="77777777" w:rsidR="001B7463" w:rsidRDefault="001B7463" w:rsidP="00F410C4">
    <w:pPr>
      <w:pStyle w:val="Footer"/>
      <w:rPr>
        <w:highlight w:val="yellow"/>
      </w:rPr>
    </w:pPr>
  </w:p>
  <w:p w14:paraId="039C0762" w14:textId="77777777" w:rsidR="001B7463" w:rsidRDefault="001B7463" w:rsidP="00F410C4">
    <w:pPr>
      <w:pStyle w:val="Footer"/>
      <w:rPr>
        <w:highlight w:val="yellow"/>
      </w:rPr>
    </w:pPr>
  </w:p>
  <w:p w14:paraId="13D3EBC2" w14:textId="77777777" w:rsidR="001B7463" w:rsidRDefault="001B7463" w:rsidP="00F410C4">
    <w:pPr>
      <w:pStyle w:val="Footer"/>
      <w:rPr>
        <w:highlight w:val="yellow"/>
      </w:rPr>
    </w:pPr>
  </w:p>
  <w:p w14:paraId="44082AF2" w14:textId="77777777" w:rsidR="001B7463" w:rsidRPr="00FD2373" w:rsidRDefault="001B7463" w:rsidP="00F410C4">
    <w:pPr>
      <w:pStyle w:val="Footer"/>
    </w:pPr>
    <w:r>
      <w:t>Lee, et al.</w:t>
    </w:r>
    <w:r>
      <w:tab/>
      <w:t xml:space="preserve">Expires January </w:t>
    </w:r>
    <w:r>
      <w:fldChar w:fldCharType="begin"/>
    </w:r>
    <w:r>
      <w:instrText xml:space="preserve"> DATE  \@ "d," </w:instrText>
    </w:r>
    <w:r>
      <w:fldChar w:fldCharType="separate"/>
    </w:r>
    <w:ins w:id="160" w:author="Dhruv Dhody" w:date="2017-03-02T08:18:00Z">
      <w:r>
        <w:rPr>
          <w:noProof/>
        </w:rPr>
        <w:t>2,</w:t>
      </w:r>
    </w:ins>
    <w:del w:id="161" w:author="Dhruv Dhody" w:date="2017-03-02T08:18:00Z">
      <w:r w:rsidDel="00AC6A59">
        <w:rPr>
          <w:noProof/>
        </w:rPr>
        <w:delText>1,</w:delText>
      </w:r>
    </w:del>
    <w:r>
      <w:rPr>
        <w:noProof/>
      </w:rPr>
      <w:fldChar w:fldCharType="end"/>
    </w:r>
    <w:r>
      <w:t xml:space="preserve"> 2017</w:t>
    </w:r>
    <w:r>
      <w:tab/>
    </w:r>
    <w:r w:rsidRPr="00FD2373">
      <w:t xml:space="preserve">[Page </w:t>
    </w:r>
    <w:r>
      <w:fldChar w:fldCharType="begin"/>
    </w:r>
    <w:r>
      <w:instrText xml:space="preserve"> PAGE </w:instrText>
    </w:r>
    <w:r>
      <w:fldChar w:fldCharType="separate"/>
    </w:r>
    <w:r w:rsidR="006C1B91">
      <w:rPr>
        <w:noProof/>
      </w:rPr>
      <w:t>1</w:t>
    </w:r>
    <w:r>
      <w:rPr>
        <w:noProof/>
      </w:rPr>
      <w:fldChar w:fldCharType="end"/>
    </w:r>
    <w:r w:rsidRPr="00FD2373">
      <w:t>]</w:t>
    </w:r>
  </w:p>
  <w:p w14:paraId="08646BF8" w14:textId="77777777" w:rsidR="001B7463" w:rsidRPr="00FD2373" w:rsidRDefault="001B7463"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8E95C" w14:textId="77777777" w:rsidR="006D5203" w:rsidRDefault="006D5203">
      <w:r>
        <w:separator/>
      </w:r>
    </w:p>
  </w:footnote>
  <w:footnote w:type="continuationSeparator" w:id="0">
    <w:p w14:paraId="16105504" w14:textId="77777777" w:rsidR="006D5203" w:rsidRDefault="006D52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EEEB2" w14:textId="42013302" w:rsidR="001B7463" w:rsidRPr="00DA671C" w:rsidRDefault="001B7463" w:rsidP="00F410C4">
    <w:pPr>
      <w:pStyle w:val="Header"/>
      <w:rPr>
        <w:lang w:val="sv-SE"/>
      </w:rPr>
    </w:pPr>
    <w:r w:rsidRPr="00DA671C">
      <w:rPr>
        <w:lang w:val="sv-SE" w:eastAsia="ko-KR"/>
      </w:rPr>
      <w:t>Internet-Draft</w:t>
    </w:r>
    <w:r w:rsidRPr="00DA671C">
      <w:rPr>
        <w:rFonts w:cs="Times New Roman"/>
        <w:lang w:val="sv-SE" w:eastAsia="ko-KR"/>
      </w:rPr>
      <w:tab/>
    </w:r>
    <w:r>
      <w:rPr>
        <w:rFonts w:cs="Times New Roman"/>
        <w:lang w:val="sv-SE" w:eastAsia="ko-KR"/>
      </w:rPr>
      <w:t xml:space="preserve">ACTN TE &amp; Service Mapping </w:t>
    </w:r>
    <w:r w:rsidRPr="00DA671C">
      <w:rPr>
        <w:lang w:val="sv-SE" w:eastAsia="ko-KR"/>
      </w:rPr>
      <w:tab/>
    </w:r>
    <w:r>
      <w:fldChar w:fldCharType="begin"/>
    </w:r>
    <w:r>
      <w:instrText xml:space="preserve"> SAVEDATE \@ "MMMM yyyy" \* MERGEFORMAT </w:instrText>
    </w:r>
    <w:r>
      <w:fldChar w:fldCharType="separate"/>
    </w:r>
    <w:ins w:id="154" w:author="Dhruv Dhody" w:date="2017-03-02T08:18:00Z">
      <w:r>
        <w:rPr>
          <w:noProof/>
        </w:rPr>
        <w:t>March 2017</w:t>
      </w:r>
    </w:ins>
    <w:del w:id="155" w:author="Dhruv Dhody" w:date="2017-03-02T08:18:00Z">
      <w:r w:rsidDel="00AC6A59">
        <w:rPr>
          <w:noProof/>
        </w:rPr>
        <w:delText>February 2017</w:delText>
      </w:r>
    </w:del>
    <w:r>
      <w:rPr>
        <w:noProof/>
      </w:rPr>
      <w:fldChar w:fldCharType="end"/>
    </w:r>
  </w:p>
  <w:p w14:paraId="6D87F71B" w14:textId="77777777" w:rsidR="001B7463" w:rsidRPr="00DA671C" w:rsidRDefault="001B7463" w:rsidP="00AE0541">
    <w:pPr>
      <w:rPr>
        <w:lang w:val="sv-SE"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343A6" w14:textId="77777777" w:rsidR="001B7463" w:rsidRDefault="001B7463" w:rsidP="008F1495">
    <w:pPr>
      <w:pStyle w:val="Header"/>
      <w:rPr>
        <w:bCs/>
        <w:color w:val="222222"/>
      </w:rPr>
    </w:pPr>
    <w:r>
      <w:rPr>
        <w:lang w:val="en-GB"/>
      </w:rPr>
      <w:t>TEAS WG</w:t>
    </w:r>
    <w:r>
      <w:rPr>
        <w:lang w:val="en-GB"/>
      </w:rPr>
      <w:tab/>
    </w:r>
    <w:r>
      <w:rPr>
        <w:lang w:val="en-GB"/>
      </w:rPr>
      <w:tab/>
      <w:t xml:space="preserve"> </w:t>
    </w:r>
    <w:r>
      <w:rPr>
        <w:bCs/>
        <w:color w:val="222222"/>
      </w:rPr>
      <w:t>Young Lee</w:t>
    </w:r>
  </w:p>
  <w:p w14:paraId="45B70455" w14:textId="77777777" w:rsidR="001B7463" w:rsidRPr="00272AE3" w:rsidRDefault="001B7463" w:rsidP="008F1495">
    <w:pPr>
      <w:pStyle w:val="Header"/>
      <w:rPr>
        <w:rFonts w:eastAsiaTheme="minorEastAsia"/>
        <w:lang w:val="en-GB" w:eastAsia="zh-CN"/>
      </w:rPr>
    </w:pPr>
    <w:r>
      <w:rPr>
        <w:bCs/>
        <w:color w:val="222222"/>
      </w:rPr>
      <w:tab/>
    </w:r>
    <w:r>
      <w:rPr>
        <w:bCs/>
        <w:color w:val="222222"/>
      </w:rPr>
      <w:tab/>
      <w:t xml:space="preserve">Dhruv Dhody                                                            </w:t>
    </w:r>
    <w:r>
      <w:rPr>
        <w:rFonts w:eastAsiaTheme="minorEastAsia" w:hint="eastAsia"/>
        <w:bCs/>
        <w:color w:val="222222"/>
        <w:lang w:eastAsia="zh-CN"/>
      </w:rPr>
      <w:t xml:space="preserve"> </w:t>
    </w:r>
  </w:p>
  <w:p w14:paraId="192E003B" w14:textId="77777777" w:rsidR="001B7463" w:rsidRDefault="001B7463" w:rsidP="008F1495">
    <w:pPr>
      <w:pStyle w:val="Header"/>
      <w:rPr>
        <w:color w:val="222222"/>
      </w:rPr>
    </w:pPr>
    <w:r w:rsidRPr="00465669">
      <w:t>Internet Draft</w:t>
    </w:r>
    <w:r w:rsidRPr="00465669">
      <w:tab/>
      <w:t xml:space="preserve">                                                 </w:t>
    </w:r>
    <w:r>
      <w:t xml:space="preserve">  </w:t>
    </w:r>
    <w:r>
      <w:rPr>
        <w:color w:val="222222"/>
      </w:rPr>
      <w:t>Huawei</w:t>
    </w:r>
  </w:p>
  <w:p w14:paraId="14CB98A0" w14:textId="77777777" w:rsidR="001B7463" w:rsidRPr="00465669" w:rsidRDefault="001B7463" w:rsidP="008F1495">
    <w:pPr>
      <w:pStyle w:val="Header"/>
    </w:pPr>
    <w:r w:rsidRPr="00465669">
      <w:t xml:space="preserve">Intended status: </w:t>
    </w:r>
    <w:r>
      <w:t>standard</w:t>
    </w:r>
    <w:r w:rsidRPr="00465669">
      <w:t xml:space="preserve">              </w:t>
    </w:r>
  </w:p>
  <w:p w14:paraId="61AAE6A6" w14:textId="77777777" w:rsidR="001B7463" w:rsidRPr="00465669" w:rsidRDefault="001B7463" w:rsidP="008F1495">
    <w:pPr>
      <w:pStyle w:val="Header"/>
    </w:pPr>
    <w:r>
      <w:tab/>
    </w:r>
    <w:r w:rsidRPr="00465669">
      <w:t xml:space="preserve">      </w:t>
    </w:r>
    <w:r>
      <w:tab/>
    </w:r>
    <w:r>
      <w:rPr>
        <w:bCs/>
        <w:color w:val="222222"/>
      </w:rPr>
      <w:t xml:space="preserve">Daniele </w:t>
    </w:r>
    <w:proofErr w:type="spellStart"/>
    <w:r>
      <w:rPr>
        <w:bCs/>
        <w:color w:val="222222"/>
      </w:rPr>
      <w:t>Ceccarrelli</w:t>
    </w:r>
    <w:proofErr w:type="spellEnd"/>
  </w:p>
  <w:p w14:paraId="745F54CE" w14:textId="77777777" w:rsidR="001B7463" w:rsidRDefault="001B7463" w:rsidP="008F1495">
    <w:pPr>
      <w:pStyle w:val="Header"/>
      <w:rPr>
        <w:lang w:val="en-GB"/>
      </w:rPr>
    </w:pPr>
    <w:r w:rsidRPr="00710904">
      <w:rPr>
        <w:lang w:val="en-GB"/>
      </w:rPr>
      <w:t xml:space="preserve">Expires: </w:t>
    </w:r>
    <w:r>
      <w:rPr>
        <w:lang w:val="en-GB"/>
      </w:rPr>
      <w:t>February 2017</w:t>
    </w:r>
    <w:r w:rsidRPr="00710904">
      <w:rPr>
        <w:lang w:val="en-GB"/>
      </w:rPr>
      <w:tab/>
    </w:r>
    <w:r>
      <w:rPr>
        <w:lang w:val="en-GB"/>
      </w:rPr>
      <w:t xml:space="preserve">                                         Ericsson</w:t>
    </w:r>
  </w:p>
  <w:p w14:paraId="08454F43" w14:textId="77777777" w:rsidR="001B7463" w:rsidRDefault="001B7463" w:rsidP="008F1495">
    <w:pPr>
      <w:pStyle w:val="Header"/>
      <w:rPr>
        <w:lang w:val="en-GB"/>
      </w:rPr>
    </w:pPr>
    <w:r>
      <w:rPr>
        <w:lang w:val="en-GB"/>
      </w:rPr>
      <w:tab/>
    </w:r>
    <w:r>
      <w:rPr>
        <w:lang w:val="en-GB"/>
      </w:rPr>
      <w:tab/>
    </w:r>
  </w:p>
  <w:p w14:paraId="65FE6A85" w14:textId="77777777" w:rsidR="001B7463" w:rsidRDefault="001B7463" w:rsidP="008F1495">
    <w:pPr>
      <w:pStyle w:val="Header"/>
      <w:rPr>
        <w:lang w:val="en-GB"/>
      </w:rPr>
    </w:pPr>
    <w:r>
      <w:rPr>
        <w:lang w:val="en-GB"/>
      </w:rPr>
      <w:tab/>
    </w:r>
    <w:r>
      <w:rPr>
        <w:lang w:val="en-GB"/>
      </w:rPr>
      <w:tab/>
      <w:t>TBD</w:t>
    </w:r>
    <w:r>
      <w:rPr>
        <w:lang w:val="en-GB"/>
      </w:rPr>
      <w:tab/>
    </w:r>
    <w:r>
      <w:rPr>
        <w:lang w:val="en-GB"/>
      </w:rPr>
      <w:tab/>
      <w:t>Vodafone</w:t>
    </w:r>
  </w:p>
  <w:p w14:paraId="6C495E75" w14:textId="77777777" w:rsidR="001B7463" w:rsidRPr="00B76B76" w:rsidRDefault="001B7463" w:rsidP="00FE32CF">
    <w:pPr>
      <w:pStyle w:val="Header"/>
      <w:rPr>
        <w:lang w:val="it-IT"/>
      </w:rPr>
    </w:pPr>
    <w:r>
      <w:rPr>
        <w:lang w:val="en-GB"/>
      </w:rPr>
      <w:t>-</w:t>
    </w:r>
  </w:p>
  <w:p w14:paraId="55B9AF28" w14:textId="77777777" w:rsidR="001B7463" w:rsidRPr="00F203A5" w:rsidRDefault="001B7463" w:rsidP="008F1495">
    <w:pPr>
      <w:pStyle w:val="Header"/>
      <w:rPr>
        <w:lang w:val="de-DE"/>
      </w:rPr>
    </w:pPr>
    <w:r>
      <w:rPr>
        <w:lang w:val="de-DE"/>
      </w:rPr>
      <w:tab/>
    </w:r>
    <w:r>
      <w:rPr>
        <w:lang w:val="de-DE"/>
      </w:rPr>
      <w:tab/>
    </w:r>
    <w:r>
      <w:rPr>
        <w:lang w:val="de-DE"/>
      </w:rPr>
      <w:tab/>
    </w:r>
    <w:r>
      <w:rPr>
        <w:lang w:val="de-DE"/>
      </w:rPr>
      <w:tab/>
    </w:r>
    <w:r>
      <w:fldChar w:fldCharType="begin"/>
    </w:r>
    <w:r>
      <w:instrText xml:space="preserve"> DATE  \@ "MMMM d, yyyy" </w:instrText>
    </w:r>
    <w:r>
      <w:fldChar w:fldCharType="separate"/>
    </w:r>
    <w:ins w:id="158" w:author="Dhruv Dhody" w:date="2017-03-02T08:18:00Z">
      <w:r>
        <w:rPr>
          <w:noProof/>
        </w:rPr>
        <w:t>March 2, 2017</w:t>
      </w:r>
    </w:ins>
    <w:del w:id="159" w:author="Dhruv Dhody" w:date="2017-03-02T08:18:00Z">
      <w:r w:rsidDel="00AC6A59">
        <w:rPr>
          <w:noProof/>
        </w:rPr>
        <w:delText>March 1, 2017</w:delText>
      </w:r>
    </w:del>
    <w:r>
      <w:rPr>
        <w:noProof/>
      </w:rPr>
      <w:fldChar w:fldCharType="end"/>
    </w:r>
  </w:p>
  <w:p w14:paraId="4F8166B9" w14:textId="77777777" w:rsidR="001B7463" w:rsidRPr="0007403E" w:rsidRDefault="001B7463" w:rsidP="008F1495">
    <w:pPr>
      <w:pStyle w:val="Header"/>
      <w:rPr>
        <w:lang w:val="de-DE"/>
      </w:rPr>
    </w:pPr>
  </w:p>
  <w:p w14:paraId="324EB534" w14:textId="77777777" w:rsidR="001B7463" w:rsidRPr="00F203A5" w:rsidRDefault="001B7463" w:rsidP="004B54F1">
    <w:pPr>
      <w:pStyle w:val="Header"/>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11D591D"/>
    <w:multiLevelType w:val="hybridMultilevel"/>
    <w:tmpl w:val="8368A6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31871BC"/>
    <w:multiLevelType w:val="hybridMultilevel"/>
    <w:tmpl w:val="36EA0B96"/>
    <w:lvl w:ilvl="0" w:tplc="04090001">
      <w:start w:val="1"/>
      <w:numFmt w:val="bullet"/>
      <w:pStyle w:val="RFCListBullet"/>
      <w:lvlText w:val=""/>
      <w:lvlJc w:val="left"/>
      <w:pPr>
        <w:tabs>
          <w:tab w:val="num" w:pos="1296"/>
        </w:tabs>
        <w:ind w:left="1296"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2" w15:restartNumberingAfterBreak="0">
    <w:nsid w:val="0524605D"/>
    <w:multiLevelType w:val="hybridMultilevel"/>
    <w:tmpl w:val="2D2A1E7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05C62FB5"/>
    <w:multiLevelType w:val="hybridMultilevel"/>
    <w:tmpl w:val="3CE8F784"/>
    <w:lvl w:ilvl="0" w:tplc="82684916">
      <w:numFmt w:val="bullet"/>
      <w:lvlText w:val=""/>
      <w:lvlJc w:val="left"/>
      <w:pPr>
        <w:ind w:left="792" w:hanging="360"/>
      </w:pPr>
      <w:rPr>
        <w:rFonts w:ascii="Wingdings" w:eastAsia="Batang" w:hAnsi="Wingdings"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4" w15:restartNumberingAfterBreak="0">
    <w:nsid w:val="09C03D33"/>
    <w:multiLevelType w:val="hybridMultilevel"/>
    <w:tmpl w:val="09D240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0D45404A"/>
    <w:multiLevelType w:val="multilevel"/>
    <w:tmpl w:val="5FDAC7AC"/>
    <w:styleLink w:val="Style1"/>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30075CB"/>
    <w:multiLevelType w:val="hybridMultilevel"/>
    <w:tmpl w:val="27CC3652"/>
    <w:lvl w:ilvl="0" w:tplc="AAB2231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7" w15:restartNumberingAfterBreak="0">
    <w:nsid w:val="23EC526E"/>
    <w:multiLevelType w:val="multilevel"/>
    <w:tmpl w:val="AC9A4538"/>
    <w:lvl w:ilvl="0">
      <w:start w:val="1"/>
      <w:numFmt w:val="upperLetter"/>
      <w:pStyle w:val="RFCApp"/>
      <w:suff w:val="nothing"/>
      <w:lvlText w:val="APPENDIX %1: "/>
      <w:lvlJc w:val="left"/>
      <w:pPr>
        <w:ind w:left="0" w:firstLine="0"/>
      </w:pPr>
      <w:rPr>
        <w:rFonts w:hint="default"/>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8E2D40"/>
    <w:multiLevelType w:val="multilevel"/>
    <w:tmpl w:val="CFE2C9FA"/>
    <w:lvl w:ilvl="0">
      <w:start w:val="1"/>
      <w:numFmt w:val="decimal"/>
      <w:pStyle w:val="Heading1"/>
      <w:suff w:val="nothing"/>
      <w:lvlText w:val="%1. "/>
      <w:lvlJc w:val="left"/>
      <w:pPr>
        <w:ind w:left="972" w:hanging="432"/>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suff w:val="nothing"/>
      <w:lvlText w:val="%1.%2. "/>
      <w:lvlJc w:val="left"/>
      <w:pPr>
        <w:ind w:left="1332" w:hanging="432"/>
      </w:pPr>
      <w:rPr>
        <w:rFonts w:hint="default"/>
      </w:rPr>
    </w:lvl>
    <w:lvl w:ilvl="2">
      <w:start w:val="1"/>
      <w:numFmt w:val="decimal"/>
      <w:pStyle w:val="Heading3"/>
      <w:suff w:val="nothing"/>
      <w:lvlText w:val="%1.%2.%3. "/>
      <w:lvlJc w:val="left"/>
      <w:pPr>
        <w:ind w:left="432" w:hanging="432"/>
      </w:pPr>
      <w:rPr>
        <w:b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suff w:val="nothing"/>
      <w:lvlText w:val="%1.%2.%3.%4. "/>
      <w:lvlJc w:val="left"/>
      <w:pPr>
        <w:ind w:left="-1098" w:hanging="432"/>
      </w:pPr>
      <w:rPr>
        <w:rFonts w:hint="default"/>
      </w:rPr>
    </w:lvl>
    <w:lvl w:ilvl="4">
      <w:start w:val="1"/>
      <w:numFmt w:val="decimal"/>
      <w:pStyle w:val="Heading5"/>
      <w:suff w:val="nothing"/>
      <w:lvlText w:val="%1.%2.%3.%4.%5. "/>
      <w:lvlJc w:val="left"/>
      <w:pPr>
        <w:ind w:left="-1098" w:hanging="432"/>
      </w:pPr>
      <w:rPr>
        <w:rFonts w:hint="default"/>
      </w:rPr>
    </w:lvl>
    <w:lvl w:ilvl="5">
      <w:start w:val="1"/>
      <w:numFmt w:val="decimal"/>
      <w:pStyle w:val="Heading6"/>
      <w:suff w:val="nothing"/>
      <w:lvlText w:val="%1.%2.%3.%4.%5.%6. "/>
      <w:lvlJc w:val="left"/>
      <w:pPr>
        <w:ind w:left="-1098" w:hanging="432"/>
      </w:pPr>
      <w:rPr>
        <w:rFonts w:hint="default"/>
      </w:rPr>
    </w:lvl>
    <w:lvl w:ilvl="6">
      <w:start w:val="1"/>
      <w:numFmt w:val="decimal"/>
      <w:pStyle w:val="Heading7"/>
      <w:suff w:val="nothing"/>
      <w:lvlText w:val="%1.%2.%3.%4.%5.%6.%7. "/>
      <w:lvlJc w:val="left"/>
      <w:pPr>
        <w:ind w:left="-1098" w:hanging="432"/>
      </w:pPr>
      <w:rPr>
        <w:rFonts w:hint="default"/>
      </w:rPr>
    </w:lvl>
    <w:lvl w:ilvl="7">
      <w:start w:val="1"/>
      <w:numFmt w:val="decimal"/>
      <w:pStyle w:val="Heading8"/>
      <w:suff w:val="nothing"/>
      <w:lvlText w:val="%1.%2.%3.%4.%5.%6.%7.%8. "/>
      <w:lvlJc w:val="left"/>
      <w:pPr>
        <w:ind w:left="-1098" w:hanging="432"/>
      </w:pPr>
      <w:rPr>
        <w:rFonts w:hint="default"/>
      </w:rPr>
    </w:lvl>
    <w:lvl w:ilvl="8">
      <w:start w:val="1"/>
      <w:numFmt w:val="decimal"/>
      <w:pStyle w:val="Heading9"/>
      <w:suff w:val="nothing"/>
      <w:lvlText w:val="%1.%2.%3.%4.%5.%6.%7.%8.%9. "/>
      <w:lvlJc w:val="left"/>
      <w:pPr>
        <w:ind w:left="-1098" w:hanging="432"/>
      </w:pPr>
      <w:rPr>
        <w:rFonts w:hint="default"/>
      </w:rPr>
    </w:lvl>
  </w:abstractNum>
  <w:abstractNum w:abstractNumId="20" w15:restartNumberingAfterBreak="0">
    <w:nsid w:val="49A87B47"/>
    <w:multiLevelType w:val="hybridMultilevel"/>
    <w:tmpl w:val="4AF070DE"/>
    <w:lvl w:ilvl="0" w:tplc="EDF8F69C">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BA4497"/>
    <w:multiLevelType w:val="hybridMultilevel"/>
    <w:tmpl w:val="E2F42932"/>
    <w:lvl w:ilvl="0" w:tplc="04090003">
      <w:start w:val="1"/>
      <w:numFmt w:val="bullet"/>
      <w:lvlText w:val="o"/>
      <w:lvlJc w:val="left"/>
      <w:pPr>
        <w:ind w:left="1152" w:hanging="360"/>
      </w:pPr>
      <w:rPr>
        <w:rFonts w:ascii="Courier New"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6"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color w:val="00000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3"/>
  </w:num>
  <w:num w:numId="13">
    <w:abstractNumId w:val="22"/>
  </w:num>
  <w:num w:numId="14">
    <w:abstractNumId w:val="19"/>
  </w:num>
  <w:num w:numId="15">
    <w:abstractNumId w:val="21"/>
  </w:num>
  <w:num w:numId="16">
    <w:abstractNumId w:val="11"/>
  </w:num>
  <w:num w:numId="17">
    <w:abstractNumId w:val="17"/>
  </w:num>
  <w:num w:numId="18">
    <w:abstractNumId w:val="26"/>
  </w:num>
  <w:num w:numId="19">
    <w:abstractNumId w:val="18"/>
  </w:num>
  <w:num w:numId="20">
    <w:abstractNumId w:val="15"/>
  </w:num>
  <w:num w:numId="21">
    <w:abstractNumId w:val="24"/>
  </w:num>
  <w:num w:numId="22">
    <w:abstractNumId w:val="10"/>
  </w:num>
  <w:num w:numId="23">
    <w:abstractNumId w:val="12"/>
  </w:num>
  <w:num w:numId="24">
    <w:abstractNumId w:val="20"/>
  </w:num>
  <w:num w:numId="25">
    <w:abstractNumId w:val="14"/>
  </w:num>
  <w:num w:numId="26">
    <w:abstractNumId w:val="13"/>
  </w:num>
  <w:num w:numId="27">
    <w:abstractNumId w:val="16"/>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hruv Dhody">
    <w15:presenceInfo w15:providerId="AD" w15:userId="S-1-5-21-147214757-305610072-1517763936-36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NotTrackFormatting/>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15"/>
    <w:rsid w:val="00000708"/>
    <w:rsid w:val="00000DA2"/>
    <w:rsid w:val="000013E1"/>
    <w:rsid w:val="000017CE"/>
    <w:rsid w:val="000034CE"/>
    <w:rsid w:val="00004235"/>
    <w:rsid w:val="000078CB"/>
    <w:rsid w:val="00007CB3"/>
    <w:rsid w:val="00010A83"/>
    <w:rsid w:val="00010E76"/>
    <w:rsid w:val="00011A34"/>
    <w:rsid w:val="00013C75"/>
    <w:rsid w:val="0001519F"/>
    <w:rsid w:val="00015336"/>
    <w:rsid w:val="000158FC"/>
    <w:rsid w:val="00016401"/>
    <w:rsid w:val="00017188"/>
    <w:rsid w:val="00020C4D"/>
    <w:rsid w:val="000210FA"/>
    <w:rsid w:val="00021839"/>
    <w:rsid w:val="000227E5"/>
    <w:rsid w:val="00023724"/>
    <w:rsid w:val="00023F72"/>
    <w:rsid w:val="000242D3"/>
    <w:rsid w:val="000252DE"/>
    <w:rsid w:val="00025647"/>
    <w:rsid w:val="000263A7"/>
    <w:rsid w:val="00026CC5"/>
    <w:rsid w:val="00026D6F"/>
    <w:rsid w:val="00030E32"/>
    <w:rsid w:val="0003161C"/>
    <w:rsid w:val="0003162B"/>
    <w:rsid w:val="00033485"/>
    <w:rsid w:val="00033BBD"/>
    <w:rsid w:val="000341EF"/>
    <w:rsid w:val="0003576F"/>
    <w:rsid w:val="0004005B"/>
    <w:rsid w:val="00040840"/>
    <w:rsid w:val="00040DE5"/>
    <w:rsid w:val="00042ACC"/>
    <w:rsid w:val="00042D6F"/>
    <w:rsid w:val="00043B4F"/>
    <w:rsid w:val="00043BF4"/>
    <w:rsid w:val="000440BE"/>
    <w:rsid w:val="000455F0"/>
    <w:rsid w:val="00045A33"/>
    <w:rsid w:val="000461F2"/>
    <w:rsid w:val="00046441"/>
    <w:rsid w:val="00046A05"/>
    <w:rsid w:val="00047647"/>
    <w:rsid w:val="00047D12"/>
    <w:rsid w:val="00052B9E"/>
    <w:rsid w:val="00052D45"/>
    <w:rsid w:val="0005399E"/>
    <w:rsid w:val="00053DD6"/>
    <w:rsid w:val="00054BD7"/>
    <w:rsid w:val="000551AE"/>
    <w:rsid w:val="000554E6"/>
    <w:rsid w:val="0005588D"/>
    <w:rsid w:val="00055923"/>
    <w:rsid w:val="00055CCF"/>
    <w:rsid w:val="000566F5"/>
    <w:rsid w:val="0005797D"/>
    <w:rsid w:val="00057F96"/>
    <w:rsid w:val="00060345"/>
    <w:rsid w:val="00061E0D"/>
    <w:rsid w:val="00061E5D"/>
    <w:rsid w:val="00062FA4"/>
    <w:rsid w:val="00063043"/>
    <w:rsid w:val="00064A9B"/>
    <w:rsid w:val="00064AD9"/>
    <w:rsid w:val="00065EC0"/>
    <w:rsid w:val="00066EA5"/>
    <w:rsid w:val="00067FC1"/>
    <w:rsid w:val="00070F86"/>
    <w:rsid w:val="00071D4E"/>
    <w:rsid w:val="0007204B"/>
    <w:rsid w:val="00072E31"/>
    <w:rsid w:val="00073B3B"/>
    <w:rsid w:val="00075A85"/>
    <w:rsid w:val="00075D20"/>
    <w:rsid w:val="0007656C"/>
    <w:rsid w:val="00082E4E"/>
    <w:rsid w:val="000853BB"/>
    <w:rsid w:val="00085BAF"/>
    <w:rsid w:val="00086AB5"/>
    <w:rsid w:val="00086D6D"/>
    <w:rsid w:val="00086ED4"/>
    <w:rsid w:val="00087CC3"/>
    <w:rsid w:val="00087E79"/>
    <w:rsid w:val="000901DB"/>
    <w:rsid w:val="00090EE4"/>
    <w:rsid w:val="00092153"/>
    <w:rsid w:val="000936BD"/>
    <w:rsid w:val="00093D38"/>
    <w:rsid w:val="000944D8"/>
    <w:rsid w:val="00095154"/>
    <w:rsid w:val="00095BCF"/>
    <w:rsid w:val="00096242"/>
    <w:rsid w:val="000A0E42"/>
    <w:rsid w:val="000A2320"/>
    <w:rsid w:val="000A54DA"/>
    <w:rsid w:val="000A7147"/>
    <w:rsid w:val="000A757F"/>
    <w:rsid w:val="000B1845"/>
    <w:rsid w:val="000B1B64"/>
    <w:rsid w:val="000B2074"/>
    <w:rsid w:val="000B33B4"/>
    <w:rsid w:val="000B3F6C"/>
    <w:rsid w:val="000B45BD"/>
    <w:rsid w:val="000B4E3D"/>
    <w:rsid w:val="000B4EC0"/>
    <w:rsid w:val="000B7986"/>
    <w:rsid w:val="000C0094"/>
    <w:rsid w:val="000C0118"/>
    <w:rsid w:val="000C027B"/>
    <w:rsid w:val="000C0320"/>
    <w:rsid w:val="000C22EA"/>
    <w:rsid w:val="000C3D49"/>
    <w:rsid w:val="000C4693"/>
    <w:rsid w:val="000C48F0"/>
    <w:rsid w:val="000C5C00"/>
    <w:rsid w:val="000C7F1B"/>
    <w:rsid w:val="000D0D26"/>
    <w:rsid w:val="000D1F2E"/>
    <w:rsid w:val="000D7EBA"/>
    <w:rsid w:val="000E06CD"/>
    <w:rsid w:val="000E08CC"/>
    <w:rsid w:val="000E0C9D"/>
    <w:rsid w:val="000E2C73"/>
    <w:rsid w:val="000E2DF8"/>
    <w:rsid w:val="000E453B"/>
    <w:rsid w:val="000E4782"/>
    <w:rsid w:val="000E4848"/>
    <w:rsid w:val="000E50BA"/>
    <w:rsid w:val="000E74ED"/>
    <w:rsid w:val="000F022D"/>
    <w:rsid w:val="000F11BF"/>
    <w:rsid w:val="000F1E54"/>
    <w:rsid w:val="000F24ED"/>
    <w:rsid w:val="000F2706"/>
    <w:rsid w:val="000F2D89"/>
    <w:rsid w:val="000F4246"/>
    <w:rsid w:val="000F51E4"/>
    <w:rsid w:val="000F5E5E"/>
    <w:rsid w:val="000F6746"/>
    <w:rsid w:val="000F6A4F"/>
    <w:rsid w:val="00100161"/>
    <w:rsid w:val="00100BDA"/>
    <w:rsid w:val="001024B5"/>
    <w:rsid w:val="0010341A"/>
    <w:rsid w:val="0010357E"/>
    <w:rsid w:val="00103FD9"/>
    <w:rsid w:val="00104BB5"/>
    <w:rsid w:val="00105EA5"/>
    <w:rsid w:val="0010654D"/>
    <w:rsid w:val="00106D0C"/>
    <w:rsid w:val="00106FE4"/>
    <w:rsid w:val="00110652"/>
    <w:rsid w:val="00110B24"/>
    <w:rsid w:val="00112909"/>
    <w:rsid w:val="001129A3"/>
    <w:rsid w:val="00113300"/>
    <w:rsid w:val="001133B7"/>
    <w:rsid w:val="00113878"/>
    <w:rsid w:val="00113B7C"/>
    <w:rsid w:val="00113F07"/>
    <w:rsid w:val="001157EA"/>
    <w:rsid w:val="00115CEE"/>
    <w:rsid w:val="001165FF"/>
    <w:rsid w:val="00116B59"/>
    <w:rsid w:val="0011758D"/>
    <w:rsid w:val="001178D6"/>
    <w:rsid w:val="0011797E"/>
    <w:rsid w:val="00120D8D"/>
    <w:rsid w:val="00121052"/>
    <w:rsid w:val="001213A6"/>
    <w:rsid w:val="00121441"/>
    <w:rsid w:val="00121FA7"/>
    <w:rsid w:val="001224AF"/>
    <w:rsid w:val="001245EB"/>
    <w:rsid w:val="00124E94"/>
    <w:rsid w:val="001258AA"/>
    <w:rsid w:val="0012626C"/>
    <w:rsid w:val="001267CE"/>
    <w:rsid w:val="0013009A"/>
    <w:rsid w:val="00130101"/>
    <w:rsid w:val="0013055C"/>
    <w:rsid w:val="00130571"/>
    <w:rsid w:val="00130907"/>
    <w:rsid w:val="00130957"/>
    <w:rsid w:val="001313B6"/>
    <w:rsid w:val="00132044"/>
    <w:rsid w:val="00132858"/>
    <w:rsid w:val="001336A0"/>
    <w:rsid w:val="001338F6"/>
    <w:rsid w:val="00135E73"/>
    <w:rsid w:val="00135F4C"/>
    <w:rsid w:val="001365F5"/>
    <w:rsid w:val="00136E3D"/>
    <w:rsid w:val="00141277"/>
    <w:rsid w:val="00141D86"/>
    <w:rsid w:val="001439C6"/>
    <w:rsid w:val="00143C8B"/>
    <w:rsid w:val="001446EA"/>
    <w:rsid w:val="00144C89"/>
    <w:rsid w:val="00145A89"/>
    <w:rsid w:val="00145D40"/>
    <w:rsid w:val="00145EA7"/>
    <w:rsid w:val="0014624A"/>
    <w:rsid w:val="00146956"/>
    <w:rsid w:val="00146E66"/>
    <w:rsid w:val="00147470"/>
    <w:rsid w:val="00151020"/>
    <w:rsid w:val="001542E2"/>
    <w:rsid w:val="00156586"/>
    <w:rsid w:val="0016069C"/>
    <w:rsid w:val="0016099B"/>
    <w:rsid w:val="001609FF"/>
    <w:rsid w:val="00160A5E"/>
    <w:rsid w:val="00160DC6"/>
    <w:rsid w:val="00161919"/>
    <w:rsid w:val="00162029"/>
    <w:rsid w:val="00164BA6"/>
    <w:rsid w:val="00164CAD"/>
    <w:rsid w:val="00164DBD"/>
    <w:rsid w:val="001652E7"/>
    <w:rsid w:val="00165768"/>
    <w:rsid w:val="00165E9F"/>
    <w:rsid w:val="00166327"/>
    <w:rsid w:val="001667B0"/>
    <w:rsid w:val="00166BBE"/>
    <w:rsid w:val="00171067"/>
    <w:rsid w:val="00171703"/>
    <w:rsid w:val="00171854"/>
    <w:rsid w:val="001719C3"/>
    <w:rsid w:val="00171B21"/>
    <w:rsid w:val="00171DE8"/>
    <w:rsid w:val="00172CB6"/>
    <w:rsid w:val="00172CF8"/>
    <w:rsid w:val="00172D4B"/>
    <w:rsid w:val="00173AA8"/>
    <w:rsid w:val="00174B32"/>
    <w:rsid w:val="00175BCF"/>
    <w:rsid w:val="00180115"/>
    <w:rsid w:val="0018134A"/>
    <w:rsid w:val="001818A0"/>
    <w:rsid w:val="00182B7F"/>
    <w:rsid w:val="001833E4"/>
    <w:rsid w:val="001851E3"/>
    <w:rsid w:val="00186A06"/>
    <w:rsid w:val="001900E5"/>
    <w:rsid w:val="001901E2"/>
    <w:rsid w:val="001902CB"/>
    <w:rsid w:val="00191A3F"/>
    <w:rsid w:val="00191EA4"/>
    <w:rsid w:val="0019243E"/>
    <w:rsid w:val="00192973"/>
    <w:rsid w:val="00194571"/>
    <w:rsid w:val="001948DE"/>
    <w:rsid w:val="0019497B"/>
    <w:rsid w:val="00194D25"/>
    <w:rsid w:val="00196C23"/>
    <w:rsid w:val="00197B1C"/>
    <w:rsid w:val="001A03E0"/>
    <w:rsid w:val="001A079D"/>
    <w:rsid w:val="001A209B"/>
    <w:rsid w:val="001A2B2B"/>
    <w:rsid w:val="001A335F"/>
    <w:rsid w:val="001A3789"/>
    <w:rsid w:val="001A382E"/>
    <w:rsid w:val="001A40C3"/>
    <w:rsid w:val="001A48EF"/>
    <w:rsid w:val="001A6E2B"/>
    <w:rsid w:val="001A7A9C"/>
    <w:rsid w:val="001B02C2"/>
    <w:rsid w:val="001B14E7"/>
    <w:rsid w:val="001B224F"/>
    <w:rsid w:val="001B3A1B"/>
    <w:rsid w:val="001B44A8"/>
    <w:rsid w:val="001B4533"/>
    <w:rsid w:val="001B7463"/>
    <w:rsid w:val="001B7EB5"/>
    <w:rsid w:val="001C00D2"/>
    <w:rsid w:val="001C02A0"/>
    <w:rsid w:val="001C05EB"/>
    <w:rsid w:val="001C079B"/>
    <w:rsid w:val="001C0E1B"/>
    <w:rsid w:val="001C426D"/>
    <w:rsid w:val="001C5058"/>
    <w:rsid w:val="001C56D0"/>
    <w:rsid w:val="001C698B"/>
    <w:rsid w:val="001C699C"/>
    <w:rsid w:val="001C7794"/>
    <w:rsid w:val="001C7A71"/>
    <w:rsid w:val="001D04F1"/>
    <w:rsid w:val="001D11CE"/>
    <w:rsid w:val="001D2323"/>
    <w:rsid w:val="001D257C"/>
    <w:rsid w:val="001D3A8D"/>
    <w:rsid w:val="001D3D30"/>
    <w:rsid w:val="001D430A"/>
    <w:rsid w:val="001D4EF1"/>
    <w:rsid w:val="001D6AB1"/>
    <w:rsid w:val="001D74FF"/>
    <w:rsid w:val="001E0120"/>
    <w:rsid w:val="001E1C25"/>
    <w:rsid w:val="001E2222"/>
    <w:rsid w:val="001E3DE1"/>
    <w:rsid w:val="001E3DE6"/>
    <w:rsid w:val="001E3E79"/>
    <w:rsid w:val="001E489A"/>
    <w:rsid w:val="001E59B4"/>
    <w:rsid w:val="001E7112"/>
    <w:rsid w:val="001F013D"/>
    <w:rsid w:val="001F0413"/>
    <w:rsid w:val="001F09B8"/>
    <w:rsid w:val="001F1101"/>
    <w:rsid w:val="001F247C"/>
    <w:rsid w:val="001F2823"/>
    <w:rsid w:val="001F394B"/>
    <w:rsid w:val="001F50EC"/>
    <w:rsid w:val="001F51A0"/>
    <w:rsid w:val="001F5820"/>
    <w:rsid w:val="001F6550"/>
    <w:rsid w:val="001F6967"/>
    <w:rsid w:val="001F7FB3"/>
    <w:rsid w:val="00202D67"/>
    <w:rsid w:val="00206480"/>
    <w:rsid w:val="00206FC9"/>
    <w:rsid w:val="00211793"/>
    <w:rsid w:val="0021221F"/>
    <w:rsid w:val="00212972"/>
    <w:rsid w:val="00213271"/>
    <w:rsid w:val="00213745"/>
    <w:rsid w:val="00214528"/>
    <w:rsid w:val="00215051"/>
    <w:rsid w:val="002151FA"/>
    <w:rsid w:val="00215255"/>
    <w:rsid w:val="002155F5"/>
    <w:rsid w:val="00215E96"/>
    <w:rsid w:val="00217356"/>
    <w:rsid w:val="00221531"/>
    <w:rsid w:val="00221680"/>
    <w:rsid w:val="00221738"/>
    <w:rsid w:val="00223F92"/>
    <w:rsid w:val="00224D9A"/>
    <w:rsid w:val="00224E8C"/>
    <w:rsid w:val="00225353"/>
    <w:rsid w:val="002263B7"/>
    <w:rsid w:val="00226792"/>
    <w:rsid w:val="00226953"/>
    <w:rsid w:val="00227789"/>
    <w:rsid w:val="00227869"/>
    <w:rsid w:val="0023027C"/>
    <w:rsid w:val="002312BA"/>
    <w:rsid w:val="0023183D"/>
    <w:rsid w:val="0023384B"/>
    <w:rsid w:val="002344D0"/>
    <w:rsid w:val="00234834"/>
    <w:rsid w:val="0023631C"/>
    <w:rsid w:val="002365E1"/>
    <w:rsid w:val="0023720E"/>
    <w:rsid w:val="00237575"/>
    <w:rsid w:val="00237595"/>
    <w:rsid w:val="00237697"/>
    <w:rsid w:val="00237A75"/>
    <w:rsid w:val="0024037A"/>
    <w:rsid w:val="00240916"/>
    <w:rsid w:val="00242E49"/>
    <w:rsid w:val="00242ED3"/>
    <w:rsid w:val="00244E78"/>
    <w:rsid w:val="0024542A"/>
    <w:rsid w:val="00247C9F"/>
    <w:rsid w:val="00250CC4"/>
    <w:rsid w:val="002511F2"/>
    <w:rsid w:val="00251C7E"/>
    <w:rsid w:val="00251FBA"/>
    <w:rsid w:val="00254C86"/>
    <w:rsid w:val="00254E03"/>
    <w:rsid w:val="00254FD6"/>
    <w:rsid w:val="00255620"/>
    <w:rsid w:val="00256607"/>
    <w:rsid w:val="00260454"/>
    <w:rsid w:val="002604D4"/>
    <w:rsid w:val="002614A4"/>
    <w:rsid w:val="0026235C"/>
    <w:rsid w:val="00263DBE"/>
    <w:rsid w:val="00264E21"/>
    <w:rsid w:val="00265135"/>
    <w:rsid w:val="00265169"/>
    <w:rsid w:val="00265CC4"/>
    <w:rsid w:val="002676C6"/>
    <w:rsid w:val="00270AF6"/>
    <w:rsid w:val="00271736"/>
    <w:rsid w:val="002729BE"/>
    <w:rsid w:val="00272AE3"/>
    <w:rsid w:val="00272E25"/>
    <w:rsid w:val="00273425"/>
    <w:rsid w:val="002736A4"/>
    <w:rsid w:val="00273D8A"/>
    <w:rsid w:val="0027430F"/>
    <w:rsid w:val="002745EC"/>
    <w:rsid w:val="00274AAF"/>
    <w:rsid w:val="0027759C"/>
    <w:rsid w:val="002809E1"/>
    <w:rsid w:val="00281083"/>
    <w:rsid w:val="00281858"/>
    <w:rsid w:val="00282A5F"/>
    <w:rsid w:val="0028397A"/>
    <w:rsid w:val="0028406E"/>
    <w:rsid w:val="00284948"/>
    <w:rsid w:val="002851EA"/>
    <w:rsid w:val="0028681A"/>
    <w:rsid w:val="00286C18"/>
    <w:rsid w:val="00286C53"/>
    <w:rsid w:val="00291216"/>
    <w:rsid w:val="002917BD"/>
    <w:rsid w:val="002924FB"/>
    <w:rsid w:val="002935B1"/>
    <w:rsid w:val="0029416D"/>
    <w:rsid w:val="00294221"/>
    <w:rsid w:val="002942DC"/>
    <w:rsid w:val="00294D68"/>
    <w:rsid w:val="00294ED4"/>
    <w:rsid w:val="00295B6A"/>
    <w:rsid w:val="00295D7E"/>
    <w:rsid w:val="002971FD"/>
    <w:rsid w:val="00297C07"/>
    <w:rsid w:val="002A0C9A"/>
    <w:rsid w:val="002A18C0"/>
    <w:rsid w:val="002A30A7"/>
    <w:rsid w:val="002A3D80"/>
    <w:rsid w:val="002A3FB5"/>
    <w:rsid w:val="002A5D0E"/>
    <w:rsid w:val="002A6840"/>
    <w:rsid w:val="002A6887"/>
    <w:rsid w:val="002A6E35"/>
    <w:rsid w:val="002A707B"/>
    <w:rsid w:val="002A72BC"/>
    <w:rsid w:val="002A7BFE"/>
    <w:rsid w:val="002B0694"/>
    <w:rsid w:val="002B0CF4"/>
    <w:rsid w:val="002B102E"/>
    <w:rsid w:val="002B1977"/>
    <w:rsid w:val="002B2E96"/>
    <w:rsid w:val="002B4A42"/>
    <w:rsid w:val="002B4A91"/>
    <w:rsid w:val="002B63C5"/>
    <w:rsid w:val="002B6872"/>
    <w:rsid w:val="002B7B95"/>
    <w:rsid w:val="002C1F42"/>
    <w:rsid w:val="002C24B9"/>
    <w:rsid w:val="002C2C92"/>
    <w:rsid w:val="002C43F4"/>
    <w:rsid w:val="002C5BAD"/>
    <w:rsid w:val="002C5FD5"/>
    <w:rsid w:val="002C6134"/>
    <w:rsid w:val="002C6624"/>
    <w:rsid w:val="002C6E72"/>
    <w:rsid w:val="002C7A27"/>
    <w:rsid w:val="002D0180"/>
    <w:rsid w:val="002D0435"/>
    <w:rsid w:val="002D18C8"/>
    <w:rsid w:val="002D2D07"/>
    <w:rsid w:val="002D2F11"/>
    <w:rsid w:val="002D3201"/>
    <w:rsid w:val="002D386D"/>
    <w:rsid w:val="002D4563"/>
    <w:rsid w:val="002D66D5"/>
    <w:rsid w:val="002E2A5C"/>
    <w:rsid w:val="002E3190"/>
    <w:rsid w:val="002E41B0"/>
    <w:rsid w:val="002E48E1"/>
    <w:rsid w:val="002E4EE1"/>
    <w:rsid w:val="002E5424"/>
    <w:rsid w:val="002E5DA5"/>
    <w:rsid w:val="002E5F3E"/>
    <w:rsid w:val="002F018A"/>
    <w:rsid w:val="002F1757"/>
    <w:rsid w:val="002F20A7"/>
    <w:rsid w:val="002F3224"/>
    <w:rsid w:val="002F3266"/>
    <w:rsid w:val="002F3F0B"/>
    <w:rsid w:val="002F4935"/>
    <w:rsid w:val="002F5682"/>
    <w:rsid w:val="002F77C3"/>
    <w:rsid w:val="0030065A"/>
    <w:rsid w:val="00300B6A"/>
    <w:rsid w:val="003010B8"/>
    <w:rsid w:val="0030239C"/>
    <w:rsid w:val="00302CDB"/>
    <w:rsid w:val="00302DC7"/>
    <w:rsid w:val="0030406E"/>
    <w:rsid w:val="00304C46"/>
    <w:rsid w:val="003051BF"/>
    <w:rsid w:val="00305B15"/>
    <w:rsid w:val="00306164"/>
    <w:rsid w:val="003061F1"/>
    <w:rsid w:val="00307DBB"/>
    <w:rsid w:val="00311C95"/>
    <w:rsid w:val="00311E06"/>
    <w:rsid w:val="00312240"/>
    <w:rsid w:val="00312A0A"/>
    <w:rsid w:val="00314861"/>
    <w:rsid w:val="00314A3F"/>
    <w:rsid w:val="00315D28"/>
    <w:rsid w:val="00316BB2"/>
    <w:rsid w:val="0031708F"/>
    <w:rsid w:val="003178A7"/>
    <w:rsid w:val="00317D3A"/>
    <w:rsid w:val="00317E39"/>
    <w:rsid w:val="003208A9"/>
    <w:rsid w:val="00320C59"/>
    <w:rsid w:val="0032271C"/>
    <w:rsid w:val="00322A1D"/>
    <w:rsid w:val="00322D5E"/>
    <w:rsid w:val="00323366"/>
    <w:rsid w:val="00324D54"/>
    <w:rsid w:val="0032506B"/>
    <w:rsid w:val="00325123"/>
    <w:rsid w:val="00326CFA"/>
    <w:rsid w:val="003301B9"/>
    <w:rsid w:val="00330A6E"/>
    <w:rsid w:val="0033129E"/>
    <w:rsid w:val="00332CD5"/>
    <w:rsid w:val="00333D88"/>
    <w:rsid w:val="003342E5"/>
    <w:rsid w:val="00334C43"/>
    <w:rsid w:val="00334F3E"/>
    <w:rsid w:val="00335733"/>
    <w:rsid w:val="003357F9"/>
    <w:rsid w:val="003364CA"/>
    <w:rsid w:val="003365F1"/>
    <w:rsid w:val="00336629"/>
    <w:rsid w:val="00336B03"/>
    <w:rsid w:val="00336B70"/>
    <w:rsid w:val="003404A4"/>
    <w:rsid w:val="00340991"/>
    <w:rsid w:val="00340A23"/>
    <w:rsid w:val="00341FFA"/>
    <w:rsid w:val="003424B6"/>
    <w:rsid w:val="00342A68"/>
    <w:rsid w:val="00342B4A"/>
    <w:rsid w:val="003434D9"/>
    <w:rsid w:val="003438C3"/>
    <w:rsid w:val="00345132"/>
    <w:rsid w:val="00345474"/>
    <w:rsid w:val="00345788"/>
    <w:rsid w:val="003461F4"/>
    <w:rsid w:val="00347852"/>
    <w:rsid w:val="00347A3C"/>
    <w:rsid w:val="00347F7B"/>
    <w:rsid w:val="00352093"/>
    <w:rsid w:val="00352C72"/>
    <w:rsid w:val="00352C73"/>
    <w:rsid w:val="00352FE7"/>
    <w:rsid w:val="00353800"/>
    <w:rsid w:val="00353868"/>
    <w:rsid w:val="0035424B"/>
    <w:rsid w:val="0035495F"/>
    <w:rsid w:val="00355D87"/>
    <w:rsid w:val="00356C30"/>
    <w:rsid w:val="00356D5A"/>
    <w:rsid w:val="00357EC0"/>
    <w:rsid w:val="00360444"/>
    <w:rsid w:val="0036141C"/>
    <w:rsid w:val="00361962"/>
    <w:rsid w:val="00362558"/>
    <w:rsid w:val="003629AA"/>
    <w:rsid w:val="00363A7F"/>
    <w:rsid w:val="0036408C"/>
    <w:rsid w:val="00364162"/>
    <w:rsid w:val="00364EA2"/>
    <w:rsid w:val="00365249"/>
    <w:rsid w:val="003658B7"/>
    <w:rsid w:val="0037000E"/>
    <w:rsid w:val="00371865"/>
    <w:rsid w:val="003721B1"/>
    <w:rsid w:val="00372406"/>
    <w:rsid w:val="00374108"/>
    <w:rsid w:val="003749F5"/>
    <w:rsid w:val="0037526A"/>
    <w:rsid w:val="003755C4"/>
    <w:rsid w:val="00375B73"/>
    <w:rsid w:val="00376C0C"/>
    <w:rsid w:val="00377112"/>
    <w:rsid w:val="003804ED"/>
    <w:rsid w:val="00381568"/>
    <w:rsid w:val="00381FA7"/>
    <w:rsid w:val="003820FC"/>
    <w:rsid w:val="00382AC4"/>
    <w:rsid w:val="00382DB5"/>
    <w:rsid w:val="00384AF3"/>
    <w:rsid w:val="0038761C"/>
    <w:rsid w:val="00390BE1"/>
    <w:rsid w:val="00391D71"/>
    <w:rsid w:val="00392BD8"/>
    <w:rsid w:val="00392C65"/>
    <w:rsid w:val="003937AF"/>
    <w:rsid w:val="0039446D"/>
    <w:rsid w:val="003953C6"/>
    <w:rsid w:val="0039624C"/>
    <w:rsid w:val="00396774"/>
    <w:rsid w:val="003967AB"/>
    <w:rsid w:val="00396CDC"/>
    <w:rsid w:val="003A0E49"/>
    <w:rsid w:val="003A0F9C"/>
    <w:rsid w:val="003A1329"/>
    <w:rsid w:val="003A2EE9"/>
    <w:rsid w:val="003A5BEB"/>
    <w:rsid w:val="003A7107"/>
    <w:rsid w:val="003A7D5E"/>
    <w:rsid w:val="003A7DD2"/>
    <w:rsid w:val="003B0464"/>
    <w:rsid w:val="003B0B54"/>
    <w:rsid w:val="003B0C11"/>
    <w:rsid w:val="003B1227"/>
    <w:rsid w:val="003B156D"/>
    <w:rsid w:val="003B1F32"/>
    <w:rsid w:val="003B3D19"/>
    <w:rsid w:val="003B3E9D"/>
    <w:rsid w:val="003B40FE"/>
    <w:rsid w:val="003B416E"/>
    <w:rsid w:val="003B5063"/>
    <w:rsid w:val="003B7761"/>
    <w:rsid w:val="003B7A79"/>
    <w:rsid w:val="003C429A"/>
    <w:rsid w:val="003C4DB0"/>
    <w:rsid w:val="003C55E1"/>
    <w:rsid w:val="003C6BF6"/>
    <w:rsid w:val="003C6CDF"/>
    <w:rsid w:val="003C6F9D"/>
    <w:rsid w:val="003C7575"/>
    <w:rsid w:val="003C7845"/>
    <w:rsid w:val="003D14E5"/>
    <w:rsid w:val="003D1C2A"/>
    <w:rsid w:val="003D2B8F"/>
    <w:rsid w:val="003D4879"/>
    <w:rsid w:val="003D4A9E"/>
    <w:rsid w:val="003D532E"/>
    <w:rsid w:val="003D6482"/>
    <w:rsid w:val="003D68B4"/>
    <w:rsid w:val="003D7C00"/>
    <w:rsid w:val="003E096F"/>
    <w:rsid w:val="003E3FCA"/>
    <w:rsid w:val="003E4B6F"/>
    <w:rsid w:val="003E5A72"/>
    <w:rsid w:val="003E5BE9"/>
    <w:rsid w:val="003E7490"/>
    <w:rsid w:val="003E7E3D"/>
    <w:rsid w:val="003F1434"/>
    <w:rsid w:val="003F202A"/>
    <w:rsid w:val="003F479B"/>
    <w:rsid w:val="003F4C86"/>
    <w:rsid w:val="003F5DEE"/>
    <w:rsid w:val="003F629C"/>
    <w:rsid w:val="003F6468"/>
    <w:rsid w:val="003F75C6"/>
    <w:rsid w:val="003F7DA5"/>
    <w:rsid w:val="003F7F3A"/>
    <w:rsid w:val="004010FF"/>
    <w:rsid w:val="00402351"/>
    <w:rsid w:val="0040235E"/>
    <w:rsid w:val="00403DBD"/>
    <w:rsid w:val="00405B6B"/>
    <w:rsid w:val="00406917"/>
    <w:rsid w:val="004140F9"/>
    <w:rsid w:val="00414696"/>
    <w:rsid w:val="004151C4"/>
    <w:rsid w:val="00415A85"/>
    <w:rsid w:val="00416205"/>
    <w:rsid w:val="00416D00"/>
    <w:rsid w:val="00416E04"/>
    <w:rsid w:val="00417203"/>
    <w:rsid w:val="004173B0"/>
    <w:rsid w:val="00417C28"/>
    <w:rsid w:val="004213A9"/>
    <w:rsid w:val="00421F68"/>
    <w:rsid w:val="00422AAE"/>
    <w:rsid w:val="004230C6"/>
    <w:rsid w:val="00423D5D"/>
    <w:rsid w:val="00423D70"/>
    <w:rsid w:val="0042445E"/>
    <w:rsid w:val="00424E19"/>
    <w:rsid w:val="00424F06"/>
    <w:rsid w:val="00426250"/>
    <w:rsid w:val="0042630B"/>
    <w:rsid w:val="00426930"/>
    <w:rsid w:val="00426A67"/>
    <w:rsid w:val="00426AB8"/>
    <w:rsid w:val="00427B6A"/>
    <w:rsid w:val="004309EA"/>
    <w:rsid w:val="00431A55"/>
    <w:rsid w:val="00432BCB"/>
    <w:rsid w:val="0043307B"/>
    <w:rsid w:val="004339AF"/>
    <w:rsid w:val="00433E96"/>
    <w:rsid w:val="00434400"/>
    <w:rsid w:val="00434754"/>
    <w:rsid w:val="00434A3B"/>
    <w:rsid w:val="004359FC"/>
    <w:rsid w:val="00435E11"/>
    <w:rsid w:val="00436014"/>
    <w:rsid w:val="0043618D"/>
    <w:rsid w:val="0043781A"/>
    <w:rsid w:val="00437D57"/>
    <w:rsid w:val="00440338"/>
    <w:rsid w:val="00441213"/>
    <w:rsid w:val="00441500"/>
    <w:rsid w:val="00441BB6"/>
    <w:rsid w:val="00442928"/>
    <w:rsid w:val="00442C94"/>
    <w:rsid w:val="00444524"/>
    <w:rsid w:val="004445BF"/>
    <w:rsid w:val="00444B78"/>
    <w:rsid w:val="00446D49"/>
    <w:rsid w:val="00447024"/>
    <w:rsid w:val="00450161"/>
    <w:rsid w:val="004509D0"/>
    <w:rsid w:val="00451005"/>
    <w:rsid w:val="00452E92"/>
    <w:rsid w:val="004538BC"/>
    <w:rsid w:val="004538EF"/>
    <w:rsid w:val="004546DB"/>
    <w:rsid w:val="00454981"/>
    <w:rsid w:val="004553DD"/>
    <w:rsid w:val="00456B0B"/>
    <w:rsid w:val="004629C3"/>
    <w:rsid w:val="00463531"/>
    <w:rsid w:val="00463A9C"/>
    <w:rsid w:val="004645E0"/>
    <w:rsid w:val="004651C2"/>
    <w:rsid w:val="004722F5"/>
    <w:rsid w:val="00472783"/>
    <w:rsid w:val="004734CF"/>
    <w:rsid w:val="00474C16"/>
    <w:rsid w:val="00476016"/>
    <w:rsid w:val="004767A9"/>
    <w:rsid w:val="00476B26"/>
    <w:rsid w:val="00477408"/>
    <w:rsid w:val="00480977"/>
    <w:rsid w:val="0048240F"/>
    <w:rsid w:val="00483598"/>
    <w:rsid w:val="004837F5"/>
    <w:rsid w:val="00484AD5"/>
    <w:rsid w:val="00486543"/>
    <w:rsid w:val="00486C86"/>
    <w:rsid w:val="00486F30"/>
    <w:rsid w:val="00487AF3"/>
    <w:rsid w:val="00487C85"/>
    <w:rsid w:val="00490865"/>
    <w:rsid w:val="00492997"/>
    <w:rsid w:val="00494565"/>
    <w:rsid w:val="004948FC"/>
    <w:rsid w:val="00494987"/>
    <w:rsid w:val="004A0DC2"/>
    <w:rsid w:val="004A2868"/>
    <w:rsid w:val="004A2AED"/>
    <w:rsid w:val="004A6651"/>
    <w:rsid w:val="004B0DF0"/>
    <w:rsid w:val="004B20BC"/>
    <w:rsid w:val="004B3398"/>
    <w:rsid w:val="004B4A07"/>
    <w:rsid w:val="004B4B22"/>
    <w:rsid w:val="004B54F1"/>
    <w:rsid w:val="004B62EC"/>
    <w:rsid w:val="004B72F0"/>
    <w:rsid w:val="004C0CB6"/>
    <w:rsid w:val="004C2287"/>
    <w:rsid w:val="004C2948"/>
    <w:rsid w:val="004C2DCF"/>
    <w:rsid w:val="004C561A"/>
    <w:rsid w:val="004C61B8"/>
    <w:rsid w:val="004C61C5"/>
    <w:rsid w:val="004C7531"/>
    <w:rsid w:val="004D06BC"/>
    <w:rsid w:val="004D1778"/>
    <w:rsid w:val="004D2949"/>
    <w:rsid w:val="004D2A2B"/>
    <w:rsid w:val="004D32A6"/>
    <w:rsid w:val="004D4E0E"/>
    <w:rsid w:val="004D4EBF"/>
    <w:rsid w:val="004D5229"/>
    <w:rsid w:val="004D52EF"/>
    <w:rsid w:val="004D589C"/>
    <w:rsid w:val="004D62C5"/>
    <w:rsid w:val="004D6F6B"/>
    <w:rsid w:val="004E1979"/>
    <w:rsid w:val="004E219D"/>
    <w:rsid w:val="004E25F7"/>
    <w:rsid w:val="004E3DFD"/>
    <w:rsid w:val="004E45AD"/>
    <w:rsid w:val="004F02F6"/>
    <w:rsid w:val="004F1046"/>
    <w:rsid w:val="004F1304"/>
    <w:rsid w:val="004F21C8"/>
    <w:rsid w:val="004F26FA"/>
    <w:rsid w:val="004F73D6"/>
    <w:rsid w:val="004F7B61"/>
    <w:rsid w:val="004F7DFE"/>
    <w:rsid w:val="005001B4"/>
    <w:rsid w:val="00500AAF"/>
    <w:rsid w:val="005010FF"/>
    <w:rsid w:val="00501984"/>
    <w:rsid w:val="00501996"/>
    <w:rsid w:val="0050286E"/>
    <w:rsid w:val="0050290B"/>
    <w:rsid w:val="00502F29"/>
    <w:rsid w:val="005041B4"/>
    <w:rsid w:val="0050458F"/>
    <w:rsid w:val="005067DE"/>
    <w:rsid w:val="00507DDA"/>
    <w:rsid w:val="00507FD8"/>
    <w:rsid w:val="00511103"/>
    <w:rsid w:val="00511ECC"/>
    <w:rsid w:val="005125DB"/>
    <w:rsid w:val="00512A16"/>
    <w:rsid w:val="0051407D"/>
    <w:rsid w:val="0051562B"/>
    <w:rsid w:val="00516997"/>
    <w:rsid w:val="005171D2"/>
    <w:rsid w:val="00517380"/>
    <w:rsid w:val="00517A24"/>
    <w:rsid w:val="005200B6"/>
    <w:rsid w:val="00523102"/>
    <w:rsid w:val="005240B4"/>
    <w:rsid w:val="005245A0"/>
    <w:rsid w:val="00524A0D"/>
    <w:rsid w:val="00525EB8"/>
    <w:rsid w:val="0052735F"/>
    <w:rsid w:val="0053045B"/>
    <w:rsid w:val="005305E3"/>
    <w:rsid w:val="00530C28"/>
    <w:rsid w:val="00531543"/>
    <w:rsid w:val="00532637"/>
    <w:rsid w:val="005329C9"/>
    <w:rsid w:val="005329DC"/>
    <w:rsid w:val="00533A67"/>
    <w:rsid w:val="005350EA"/>
    <w:rsid w:val="00535335"/>
    <w:rsid w:val="00535544"/>
    <w:rsid w:val="00536D61"/>
    <w:rsid w:val="00540742"/>
    <w:rsid w:val="0054088F"/>
    <w:rsid w:val="00541DA2"/>
    <w:rsid w:val="0054278C"/>
    <w:rsid w:val="005430D2"/>
    <w:rsid w:val="005447A4"/>
    <w:rsid w:val="00545665"/>
    <w:rsid w:val="0054771B"/>
    <w:rsid w:val="00551BD4"/>
    <w:rsid w:val="00552B3E"/>
    <w:rsid w:val="005535B6"/>
    <w:rsid w:val="0055413F"/>
    <w:rsid w:val="00554894"/>
    <w:rsid w:val="00554D61"/>
    <w:rsid w:val="00555388"/>
    <w:rsid w:val="00555818"/>
    <w:rsid w:val="005561AC"/>
    <w:rsid w:val="00556963"/>
    <w:rsid w:val="00556D58"/>
    <w:rsid w:val="00557A3A"/>
    <w:rsid w:val="005613B7"/>
    <w:rsid w:val="0056171C"/>
    <w:rsid w:val="00562652"/>
    <w:rsid w:val="00563336"/>
    <w:rsid w:val="0056462F"/>
    <w:rsid w:val="00564AA2"/>
    <w:rsid w:val="00565EA5"/>
    <w:rsid w:val="00566693"/>
    <w:rsid w:val="00566B0F"/>
    <w:rsid w:val="005672E9"/>
    <w:rsid w:val="0057038C"/>
    <w:rsid w:val="00570528"/>
    <w:rsid w:val="0057136A"/>
    <w:rsid w:val="0057261D"/>
    <w:rsid w:val="00572A0E"/>
    <w:rsid w:val="00572F00"/>
    <w:rsid w:val="0057409A"/>
    <w:rsid w:val="005741CD"/>
    <w:rsid w:val="005749C3"/>
    <w:rsid w:val="00574D36"/>
    <w:rsid w:val="00575501"/>
    <w:rsid w:val="0057592E"/>
    <w:rsid w:val="005771A8"/>
    <w:rsid w:val="005771F1"/>
    <w:rsid w:val="005804D6"/>
    <w:rsid w:val="00581197"/>
    <w:rsid w:val="00581409"/>
    <w:rsid w:val="00581F25"/>
    <w:rsid w:val="00582762"/>
    <w:rsid w:val="00583989"/>
    <w:rsid w:val="00584A66"/>
    <w:rsid w:val="00587483"/>
    <w:rsid w:val="00587C02"/>
    <w:rsid w:val="005904C7"/>
    <w:rsid w:val="00593454"/>
    <w:rsid w:val="0059514C"/>
    <w:rsid w:val="0059564C"/>
    <w:rsid w:val="00595A72"/>
    <w:rsid w:val="00596B46"/>
    <w:rsid w:val="00596DFF"/>
    <w:rsid w:val="00597ACE"/>
    <w:rsid w:val="00597DB1"/>
    <w:rsid w:val="005A02FB"/>
    <w:rsid w:val="005A0F16"/>
    <w:rsid w:val="005A1C6B"/>
    <w:rsid w:val="005A2281"/>
    <w:rsid w:val="005A4D1E"/>
    <w:rsid w:val="005A691C"/>
    <w:rsid w:val="005A789C"/>
    <w:rsid w:val="005A7CE7"/>
    <w:rsid w:val="005B0838"/>
    <w:rsid w:val="005B1118"/>
    <w:rsid w:val="005B1400"/>
    <w:rsid w:val="005B2B1B"/>
    <w:rsid w:val="005B348C"/>
    <w:rsid w:val="005B44FB"/>
    <w:rsid w:val="005B57D1"/>
    <w:rsid w:val="005C012B"/>
    <w:rsid w:val="005C03FF"/>
    <w:rsid w:val="005C1408"/>
    <w:rsid w:val="005C4247"/>
    <w:rsid w:val="005C48F4"/>
    <w:rsid w:val="005C4E7A"/>
    <w:rsid w:val="005C7355"/>
    <w:rsid w:val="005C7643"/>
    <w:rsid w:val="005C7B49"/>
    <w:rsid w:val="005D1656"/>
    <w:rsid w:val="005D48C2"/>
    <w:rsid w:val="005D48EF"/>
    <w:rsid w:val="005D69B2"/>
    <w:rsid w:val="005D6EF1"/>
    <w:rsid w:val="005D73C0"/>
    <w:rsid w:val="005E0129"/>
    <w:rsid w:val="005E13F3"/>
    <w:rsid w:val="005E16DF"/>
    <w:rsid w:val="005E227E"/>
    <w:rsid w:val="005E3EB7"/>
    <w:rsid w:val="005E5EF9"/>
    <w:rsid w:val="005E6378"/>
    <w:rsid w:val="005E6702"/>
    <w:rsid w:val="005E6E63"/>
    <w:rsid w:val="005E7440"/>
    <w:rsid w:val="005F066B"/>
    <w:rsid w:val="005F1738"/>
    <w:rsid w:val="005F1C5E"/>
    <w:rsid w:val="005F1D39"/>
    <w:rsid w:val="005F2ACC"/>
    <w:rsid w:val="005F41B2"/>
    <w:rsid w:val="005F5001"/>
    <w:rsid w:val="00600227"/>
    <w:rsid w:val="00601A35"/>
    <w:rsid w:val="00602509"/>
    <w:rsid w:val="0060369B"/>
    <w:rsid w:val="00604073"/>
    <w:rsid w:val="006042AE"/>
    <w:rsid w:val="00605243"/>
    <w:rsid w:val="0060578B"/>
    <w:rsid w:val="00605997"/>
    <w:rsid w:val="006063DE"/>
    <w:rsid w:val="00606485"/>
    <w:rsid w:val="00606635"/>
    <w:rsid w:val="00606AD3"/>
    <w:rsid w:val="006073AC"/>
    <w:rsid w:val="006073C9"/>
    <w:rsid w:val="00607902"/>
    <w:rsid w:val="00607FD9"/>
    <w:rsid w:val="00610D83"/>
    <w:rsid w:val="00610E78"/>
    <w:rsid w:val="00611846"/>
    <w:rsid w:val="00612D24"/>
    <w:rsid w:val="00613F0A"/>
    <w:rsid w:val="006143C9"/>
    <w:rsid w:val="006159BD"/>
    <w:rsid w:val="00616919"/>
    <w:rsid w:val="006176A6"/>
    <w:rsid w:val="0062052E"/>
    <w:rsid w:val="00622442"/>
    <w:rsid w:val="00623D48"/>
    <w:rsid w:val="00623FDF"/>
    <w:rsid w:val="006257E0"/>
    <w:rsid w:val="006258B6"/>
    <w:rsid w:val="006259F8"/>
    <w:rsid w:val="00626227"/>
    <w:rsid w:val="006262D1"/>
    <w:rsid w:val="00626323"/>
    <w:rsid w:val="00626768"/>
    <w:rsid w:val="00626DE2"/>
    <w:rsid w:val="00627125"/>
    <w:rsid w:val="00627C2A"/>
    <w:rsid w:val="00631821"/>
    <w:rsid w:val="00634A54"/>
    <w:rsid w:val="00634E49"/>
    <w:rsid w:val="00635A8F"/>
    <w:rsid w:val="00635C58"/>
    <w:rsid w:val="00636953"/>
    <w:rsid w:val="00636CDD"/>
    <w:rsid w:val="0063752C"/>
    <w:rsid w:val="00637FA0"/>
    <w:rsid w:val="006409B9"/>
    <w:rsid w:val="00640FA8"/>
    <w:rsid w:val="0064131C"/>
    <w:rsid w:val="00641FFA"/>
    <w:rsid w:val="00642655"/>
    <w:rsid w:val="00642F6F"/>
    <w:rsid w:val="0064543A"/>
    <w:rsid w:val="006456A9"/>
    <w:rsid w:val="00645BC0"/>
    <w:rsid w:val="006469F2"/>
    <w:rsid w:val="006472B9"/>
    <w:rsid w:val="00647AAE"/>
    <w:rsid w:val="00650EF0"/>
    <w:rsid w:val="00651AFD"/>
    <w:rsid w:val="006524CB"/>
    <w:rsid w:val="00653D80"/>
    <w:rsid w:val="00656A2C"/>
    <w:rsid w:val="00657594"/>
    <w:rsid w:val="00657BAD"/>
    <w:rsid w:val="00662559"/>
    <w:rsid w:val="006627E4"/>
    <w:rsid w:val="00664741"/>
    <w:rsid w:val="006649BE"/>
    <w:rsid w:val="00672582"/>
    <w:rsid w:val="00676D9E"/>
    <w:rsid w:val="00676EB6"/>
    <w:rsid w:val="00681653"/>
    <w:rsid w:val="00681886"/>
    <w:rsid w:val="006822F0"/>
    <w:rsid w:val="00684270"/>
    <w:rsid w:val="00684891"/>
    <w:rsid w:val="00686551"/>
    <w:rsid w:val="0069011E"/>
    <w:rsid w:val="006916B9"/>
    <w:rsid w:val="00692FDD"/>
    <w:rsid w:val="00693E5F"/>
    <w:rsid w:val="00694A2C"/>
    <w:rsid w:val="006956C5"/>
    <w:rsid w:val="00695894"/>
    <w:rsid w:val="00695A90"/>
    <w:rsid w:val="00696527"/>
    <w:rsid w:val="00696974"/>
    <w:rsid w:val="0069744D"/>
    <w:rsid w:val="006A0019"/>
    <w:rsid w:val="006A1998"/>
    <w:rsid w:val="006A1D37"/>
    <w:rsid w:val="006A2737"/>
    <w:rsid w:val="006A40B3"/>
    <w:rsid w:val="006A5F0F"/>
    <w:rsid w:val="006A6033"/>
    <w:rsid w:val="006A79CB"/>
    <w:rsid w:val="006A7F07"/>
    <w:rsid w:val="006B00C0"/>
    <w:rsid w:val="006B0936"/>
    <w:rsid w:val="006B10C5"/>
    <w:rsid w:val="006B13A3"/>
    <w:rsid w:val="006B2638"/>
    <w:rsid w:val="006B2726"/>
    <w:rsid w:val="006B2B0A"/>
    <w:rsid w:val="006B3732"/>
    <w:rsid w:val="006B38CF"/>
    <w:rsid w:val="006B4B96"/>
    <w:rsid w:val="006B4D16"/>
    <w:rsid w:val="006B5201"/>
    <w:rsid w:val="006B5D0D"/>
    <w:rsid w:val="006B6155"/>
    <w:rsid w:val="006B6757"/>
    <w:rsid w:val="006B6CF7"/>
    <w:rsid w:val="006B7356"/>
    <w:rsid w:val="006C01E2"/>
    <w:rsid w:val="006C1B91"/>
    <w:rsid w:val="006C208D"/>
    <w:rsid w:val="006C2D4D"/>
    <w:rsid w:val="006C2FB2"/>
    <w:rsid w:val="006C3558"/>
    <w:rsid w:val="006C359D"/>
    <w:rsid w:val="006C43F0"/>
    <w:rsid w:val="006C48F2"/>
    <w:rsid w:val="006C56AE"/>
    <w:rsid w:val="006C6567"/>
    <w:rsid w:val="006C6589"/>
    <w:rsid w:val="006D12BF"/>
    <w:rsid w:val="006D1775"/>
    <w:rsid w:val="006D230C"/>
    <w:rsid w:val="006D2E6F"/>
    <w:rsid w:val="006D38D0"/>
    <w:rsid w:val="006D3C3F"/>
    <w:rsid w:val="006D47AB"/>
    <w:rsid w:val="006D497A"/>
    <w:rsid w:val="006D4A2F"/>
    <w:rsid w:val="006D5203"/>
    <w:rsid w:val="006D58C6"/>
    <w:rsid w:val="006D5ACF"/>
    <w:rsid w:val="006D5DE5"/>
    <w:rsid w:val="006D6884"/>
    <w:rsid w:val="006D6FDB"/>
    <w:rsid w:val="006E00FE"/>
    <w:rsid w:val="006E1AC3"/>
    <w:rsid w:val="006E1AEF"/>
    <w:rsid w:val="006E2E51"/>
    <w:rsid w:val="006E330E"/>
    <w:rsid w:val="006E3627"/>
    <w:rsid w:val="006E3699"/>
    <w:rsid w:val="006E39C0"/>
    <w:rsid w:val="006E47D5"/>
    <w:rsid w:val="006E5AC3"/>
    <w:rsid w:val="006E63BC"/>
    <w:rsid w:val="006E7069"/>
    <w:rsid w:val="006E71D4"/>
    <w:rsid w:val="006E7839"/>
    <w:rsid w:val="006F0EE0"/>
    <w:rsid w:val="006F2D73"/>
    <w:rsid w:val="006F3E80"/>
    <w:rsid w:val="006F4076"/>
    <w:rsid w:val="006F49DC"/>
    <w:rsid w:val="006F50E7"/>
    <w:rsid w:val="006F57E0"/>
    <w:rsid w:val="006F580B"/>
    <w:rsid w:val="006F58E3"/>
    <w:rsid w:val="006F6AF0"/>
    <w:rsid w:val="006F6D4A"/>
    <w:rsid w:val="006F6F19"/>
    <w:rsid w:val="006F6F4C"/>
    <w:rsid w:val="006F7D37"/>
    <w:rsid w:val="00700889"/>
    <w:rsid w:val="00700A74"/>
    <w:rsid w:val="007030DF"/>
    <w:rsid w:val="0070362E"/>
    <w:rsid w:val="007046C9"/>
    <w:rsid w:val="0070741F"/>
    <w:rsid w:val="007076EA"/>
    <w:rsid w:val="00707DC6"/>
    <w:rsid w:val="00710904"/>
    <w:rsid w:val="00711EFE"/>
    <w:rsid w:val="007124AB"/>
    <w:rsid w:val="00712588"/>
    <w:rsid w:val="00712865"/>
    <w:rsid w:val="00713412"/>
    <w:rsid w:val="00713F70"/>
    <w:rsid w:val="007140F4"/>
    <w:rsid w:val="0071694F"/>
    <w:rsid w:val="00720D70"/>
    <w:rsid w:val="007221ED"/>
    <w:rsid w:val="00723D90"/>
    <w:rsid w:val="00725148"/>
    <w:rsid w:val="007257BF"/>
    <w:rsid w:val="007303D4"/>
    <w:rsid w:val="00730BD1"/>
    <w:rsid w:val="00731DD7"/>
    <w:rsid w:val="00732C6E"/>
    <w:rsid w:val="00732E0A"/>
    <w:rsid w:val="00734522"/>
    <w:rsid w:val="00734DCE"/>
    <w:rsid w:val="00736446"/>
    <w:rsid w:val="007413B5"/>
    <w:rsid w:val="00741752"/>
    <w:rsid w:val="00741D09"/>
    <w:rsid w:val="00742E5A"/>
    <w:rsid w:val="0074317F"/>
    <w:rsid w:val="00743ABE"/>
    <w:rsid w:val="00744918"/>
    <w:rsid w:val="0074687E"/>
    <w:rsid w:val="00747021"/>
    <w:rsid w:val="00747F85"/>
    <w:rsid w:val="007503BE"/>
    <w:rsid w:val="00750C66"/>
    <w:rsid w:val="00752346"/>
    <w:rsid w:val="00754D58"/>
    <w:rsid w:val="00755ECD"/>
    <w:rsid w:val="0075610B"/>
    <w:rsid w:val="00756310"/>
    <w:rsid w:val="007564ED"/>
    <w:rsid w:val="0075676B"/>
    <w:rsid w:val="00757691"/>
    <w:rsid w:val="00757C76"/>
    <w:rsid w:val="00760374"/>
    <w:rsid w:val="007608F6"/>
    <w:rsid w:val="0076094E"/>
    <w:rsid w:val="00760CBB"/>
    <w:rsid w:val="00761092"/>
    <w:rsid w:val="00767EBD"/>
    <w:rsid w:val="007703F4"/>
    <w:rsid w:val="007706AA"/>
    <w:rsid w:val="00770FE7"/>
    <w:rsid w:val="007715D8"/>
    <w:rsid w:val="00772408"/>
    <w:rsid w:val="00772CF5"/>
    <w:rsid w:val="00772D1B"/>
    <w:rsid w:val="007736F5"/>
    <w:rsid w:val="007763BD"/>
    <w:rsid w:val="00776578"/>
    <w:rsid w:val="0078070B"/>
    <w:rsid w:val="00780B18"/>
    <w:rsid w:val="00780DFD"/>
    <w:rsid w:val="0078127A"/>
    <w:rsid w:val="007814A0"/>
    <w:rsid w:val="00781D5D"/>
    <w:rsid w:val="0078209B"/>
    <w:rsid w:val="00783A8A"/>
    <w:rsid w:val="0078453C"/>
    <w:rsid w:val="0078497C"/>
    <w:rsid w:val="00790A51"/>
    <w:rsid w:val="00791B60"/>
    <w:rsid w:val="00791CC6"/>
    <w:rsid w:val="00791D42"/>
    <w:rsid w:val="00791ED3"/>
    <w:rsid w:val="0079200D"/>
    <w:rsid w:val="0079263E"/>
    <w:rsid w:val="007946EE"/>
    <w:rsid w:val="007A01B5"/>
    <w:rsid w:val="007A1D70"/>
    <w:rsid w:val="007A1EA1"/>
    <w:rsid w:val="007A2854"/>
    <w:rsid w:val="007A3F29"/>
    <w:rsid w:val="007A4204"/>
    <w:rsid w:val="007A551D"/>
    <w:rsid w:val="007A64CF"/>
    <w:rsid w:val="007B0C98"/>
    <w:rsid w:val="007B29C6"/>
    <w:rsid w:val="007B4F4D"/>
    <w:rsid w:val="007B67A2"/>
    <w:rsid w:val="007B68DA"/>
    <w:rsid w:val="007B775F"/>
    <w:rsid w:val="007C3040"/>
    <w:rsid w:val="007C3675"/>
    <w:rsid w:val="007C44EF"/>
    <w:rsid w:val="007C44F4"/>
    <w:rsid w:val="007C44F7"/>
    <w:rsid w:val="007C46C0"/>
    <w:rsid w:val="007C4E95"/>
    <w:rsid w:val="007C5928"/>
    <w:rsid w:val="007C6126"/>
    <w:rsid w:val="007C68D7"/>
    <w:rsid w:val="007D1FF5"/>
    <w:rsid w:val="007D218A"/>
    <w:rsid w:val="007D3202"/>
    <w:rsid w:val="007D4330"/>
    <w:rsid w:val="007D4B7E"/>
    <w:rsid w:val="007D4DEE"/>
    <w:rsid w:val="007D5104"/>
    <w:rsid w:val="007D525E"/>
    <w:rsid w:val="007D61D1"/>
    <w:rsid w:val="007D6C12"/>
    <w:rsid w:val="007D6D71"/>
    <w:rsid w:val="007E33B0"/>
    <w:rsid w:val="007E45A9"/>
    <w:rsid w:val="007E552B"/>
    <w:rsid w:val="007E567D"/>
    <w:rsid w:val="007E6B29"/>
    <w:rsid w:val="007E79F2"/>
    <w:rsid w:val="007E7DE3"/>
    <w:rsid w:val="007F0196"/>
    <w:rsid w:val="007F356E"/>
    <w:rsid w:val="007F3AA8"/>
    <w:rsid w:val="007F450C"/>
    <w:rsid w:val="007F6E7C"/>
    <w:rsid w:val="007F7864"/>
    <w:rsid w:val="007F7886"/>
    <w:rsid w:val="007F7AED"/>
    <w:rsid w:val="007F7DB5"/>
    <w:rsid w:val="008002EB"/>
    <w:rsid w:val="00801E45"/>
    <w:rsid w:val="00802208"/>
    <w:rsid w:val="0080296F"/>
    <w:rsid w:val="00803157"/>
    <w:rsid w:val="00803480"/>
    <w:rsid w:val="008041C8"/>
    <w:rsid w:val="00804ACE"/>
    <w:rsid w:val="00804F21"/>
    <w:rsid w:val="0080525B"/>
    <w:rsid w:val="0080525E"/>
    <w:rsid w:val="0080591B"/>
    <w:rsid w:val="008061C6"/>
    <w:rsid w:val="00806AD3"/>
    <w:rsid w:val="008075B0"/>
    <w:rsid w:val="00810248"/>
    <w:rsid w:val="00810558"/>
    <w:rsid w:val="0081114C"/>
    <w:rsid w:val="008119DA"/>
    <w:rsid w:val="008122D3"/>
    <w:rsid w:val="00812F2F"/>
    <w:rsid w:val="0081357B"/>
    <w:rsid w:val="00813AAD"/>
    <w:rsid w:val="00813E90"/>
    <w:rsid w:val="00815D1E"/>
    <w:rsid w:val="00816D1A"/>
    <w:rsid w:val="00816F75"/>
    <w:rsid w:val="00817598"/>
    <w:rsid w:val="0082072B"/>
    <w:rsid w:val="00821CA9"/>
    <w:rsid w:val="0082240A"/>
    <w:rsid w:val="00822E20"/>
    <w:rsid w:val="0082460B"/>
    <w:rsid w:val="0082753C"/>
    <w:rsid w:val="0082797D"/>
    <w:rsid w:val="00827A7D"/>
    <w:rsid w:val="008301F1"/>
    <w:rsid w:val="0083107B"/>
    <w:rsid w:val="00831BFA"/>
    <w:rsid w:val="00832AE0"/>
    <w:rsid w:val="00832F16"/>
    <w:rsid w:val="0083348F"/>
    <w:rsid w:val="008340BB"/>
    <w:rsid w:val="00834330"/>
    <w:rsid w:val="00836CE5"/>
    <w:rsid w:val="0083767B"/>
    <w:rsid w:val="00837C0C"/>
    <w:rsid w:val="0084015B"/>
    <w:rsid w:val="008420E6"/>
    <w:rsid w:val="00842832"/>
    <w:rsid w:val="00843628"/>
    <w:rsid w:val="00843D58"/>
    <w:rsid w:val="00844143"/>
    <w:rsid w:val="00845B3B"/>
    <w:rsid w:val="00850297"/>
    <w:rsid w:val="00850AD8"/>
    <w:rsid w:val="008517EC"/>
    <w:rsid w:val="00853CFC"/>
    <w:rsid w:val="008544FD"/>
    <w:rsid w:val="008574DC"/>
    <w:rsid w:val="00857824"/>
    <w:rsid w:val="0086195E"/>
    <w:rsid w:val="00863520"/>
    <w:rsid w:val="00863537"/>
    <w:rsid w:val="00863FA1"/>
    <w:rsid w:val="00866432"/>
    <w:rsid w:val="00866AD8"/>
    <w:rsid w:val="0086703E"/>
    <w:rsid w:val="00867243"/>
    <w:rsid w:val="00867248"/>
    <w:rsid w:val="00870328"/>
    <w:rsid w:val="00870AAD"/>
    <w:rsid w:val="008713E3"/>
    <w:rsid w:val="00872693"/>
    <w:rsid w:val="008734BE"/>
    <w:rsid w:val="008734F9"/>
    <w:rsid w:val="00874364"/>
    <w:rsid w:val="008750C5"/>
    <w:rsid w:val="0087522A"/>
    <w:rsid w:val="0087532B"/>
    <w:rsid w:val="00875E93"/>
    <w:rsid w:val="00880E26"/>
    <w:rsid w:val="00880F05"/>
    <w:rsid w:val="00882671"/>
    <w:rsid w:val="00883DCB"/>
    <w:rsid w:val="0088433B"/>
    <w:rsid w:val="00884A9F"/>
    <w:rsid w:val="00884DCF"/>
    <w:rsid w:val="00885514"/>
    <w:rsid w:val="00885CE9"/>
    <w:rsid w:val="00885E35"/>
    <w:rsid w:val="00886A0A"/>
    <w:rsid w:val="008911E6"/>
    <w:rsid w:val="0089160A"/>
    <w:rsid w:val="00891BA3"/>
    <w:rsid w:val="00892D48"/>
    <w:rsid w:val="008966DE"/>
    <w:rsid w:val="008978C2"/>
    <w:rsid w:val="008A0865"/>
    <w:rsid w:val="008A122B"/>
    <w:rsid w:val="008A3A9F"/>
    <w:rsid w:val="008A3CFF"/>
    <w:rsid w:val="008A43C3"/>
    <w:rsid w:val="008A55F8"/>
    <w:rsid w:val="008A597F"/>
    <w:rsid w:val="008A64C7"/>
    <w:rsid w:val="008B0211"/>
    <w:rsid w:val="008B05DB"/>
    <w:rsid w:val="008B05E5"/>
    <w:rsid w:val="008B08A7"/>
    <w:rsid w:val="008B24BD"/>
    <w:rsid w:val="008B5991"/>
    <w:rsid w:val="008B6F46"/>
    <w:rsid w:val="008B7E8B"/>
    <w:rsid w:val="008C06B2"/>
    <w:rsid w:val="008C083D"/>
    <w:rsid w:val="008C1C1C"/>
    <w:rsid w:val="008C1D2C"/>
    <w:rsid w:val="008C4ED7"/>
    <w:rsid w:val="008C52CC"/>
    <w:rsid w:val="008C5373"/>
    <w:rsid w:val="008C625D"/>
    <w:rsid w:val="008C667C"/>
    <w:rsid w:val="008C7D1C"/>
    <w:rsid w:val="008D1132"/>
    <w:rsid w:val="008D12B8"/>
    <w:rsid w:val="008D2D16"/>
    <w:rsid w:val="008D2FBB"/>
    <w:rsid w:val="008D31B3"/>
    <w:rsid w:val="008D3444"/>
    <w:rsid w:val="008D3B86"/>
    <w:rsid w:val="008D4C4E"/>
    <w:rsid w:val="008D50C0"/>
    <w:rsid w:val="008D58E6"/>
    <w:rsid w:val="008D6CC0"/>
    <w:rsid w:val="008D755F"/>
    <w:rsid w:val="008E0CAD"/>
    <w:rsid w:val="008E2C59"/>
    <w:rsid w:val="008E3911"/>
    <w:rsid w:val="008E3D3F"/>
    <w:rsid w:val="008E42BB"/>
    <w:rsid w:val="008E4CDC"/>
    <w:rsid w:val="008E4E7C"/>
    <w:rsid w:val="008E5B2C"/>
    <w:rsid w:val="008E670E"/>
    <w:rsid w:val="008E6FDA"/>
    <w:rsid w:val="008E7679"/>
    <w:rsid w:val="008F014B"/>
    <w:rsid w:val="008F1495"/>
    <w:rsid w:val="008F1838"/>
    <w:rsid w:val="008F1D7A"/>
    <w:rsid w:val="008F211F"/>
    <w:rsid w:val="008F3E26"/>
    <w:rsid w:val="008F52B1"/>
    <w:rsid w:val="008F68DA"/>
    <w:rsid w:val="008F7CEA"/>
    <w:rsid w:val="008F7DAD"/>
    <w:rsid w:val="008F7DDE"/>
    <w:rsid w:val="00900A46"/>
    <w:rsid w:val="009023F1"/>
    <w:rsid w:val="00903E5E"/>
    <w:rsid w:val="009042AF"/>
    <w:rsid w:val="0090447B"/>
    <w:rsid w:val="00904E45"/>
    <w:rsid w:val="00906DA9"/>
    <w:rsid w:val="00907286"/>
    <w:rsid w:val="009076D8"/>
    <w:rsid w:val="00910881"/>
    <w:rsid w:val="00910972"/>
    <w:rsid w:val="009111DF"/>
    <w:rsid w:val="00912C39"/>
    <w:rsid w:val="00912FA2"/>
    <w:rsid w:val="009143F1"/>
    <w:rsid w:val="00915D0D"/>
    <w:rsid w:val="00915DC2"/>
    <w:rsid w:val="0091607B"/>
    <w:rsid w:val="009200B1"/>
    <w:rsid w:val="00922C7E"/>
    <w:rsid w:val="00924B0B"/>
    <w:rsid w:val="00925F94"/>
    <w:rsid w:val="00927A40"/>
    <w:rsid w:val="00927D0C"/>
    <w:rsid w:val="00931358"/>
    <w:rsid w:val="0093245B"/>
    <w:rsid w:val="00932A0E"/>
    <w:rsid w:val="0093365D"/>
    <w:rsid w:val="009336F0"/>
    <w:rsid w:val="00933A48"/>
    <w:rsid w:val="00933D6D"/>
    <w:rsid w:val="009347A5"/>
    <w:rsid w:val="00935223"/>
    <w:rsid w:val="00935778"/>
    <w:rsid w:val="00936A66"/>
    <w:rsid w:val="00937E3A"/>
    <w:rsid w:val="00937F7C"/>
    <w:rsid w:val="009402C9"/>
    <w:rsid w:val="009412AA"/>
    <w:rsid w:val="00941553"/>
    <w:rsid w:val="00942F6B"/>
    <w:rsid w:val="009437C5"/>
    <w:rsid w:val="009439D8"/>
    <w:rsid w:val="009446EE"/>
    <w:rsid w:val="00944A86"/>
    <w:rsid w:val="0094575F"/>
    <w:rsid w:val="00945E70"/>
    <w:rsid w:val="00946196"/>
    <w:rsid w:val="00946627"/>
    <w:rsid w:val="009473D2"/>
    <w:rsid w:val="00950099"/>
    <w:rsid w:val="00952234"/>
    <w:rsid w:val="00952CF0"/>
    <w:rsid w:val="00954E56"/>
    <w:rsid w:val="00957898"/>
    <w:rsid w:val="009579E0"/>
    <w:rsid w:val="00957A96"/>
    <w:rsid w:val="00961238"/>
    <w:rsid w:val="009613D7"/>
    <w:rsid w:val="0096295E"/>
    <w:rsid w:val="00962F60"/>
    <w:rsid w:val="0096341C"/>
    <w:rsid w:val="009653E0"/>
    <w:rsid w:val="00965755"/>
    <w:rsid w:val="0096614A"/>
    <w:rsid w:val="009668C8"/>
    <w:rsid w:val="0096738F"/>
    <w:rsid w:val="00967761"/>
    <w:rsid w:val="00967E52"/>
    <w:rsid w:val="009705E7"/>
    <w:rsid w:val="0097195F"/>
    <w:rsid w:val="00971B74"/>
    <w:rsid w:val="00971C41"/>
    <w:rsid w:val="00972DA7"/>
    <w:rsid w:val="00973708"/>
    <w:rsid w:val="00974025"/>
    <w:rsid w:val="009754F3"/>
    <w:rsid w:val="009755D8"/>
    <w:rsid w:val="00975C3D"/>
    <w:rsid w:val="009764B0"/>
    <w:rsid w:val="00976AC1"/>
    <w:rsid w:val="00977D83"/>
    <w:rsid w:val="009808D7"/>
    <w:rsid w:val="009819C7"/>
    <w:rsid w:val="00982437"/>
    <w:rsid w:val="00983B53"/>
    <w:rsid w:val="0098550D"/>
    <w:rsid w:val="0098581A"/>
    <w:rsid w:val="00985C9C"/>
    <w:rsid w:val="00986022"/>
    <w:rsid w:val="00986A18"/>
    <w:rsid w:val="00986B6E"/>
    <w:rsid w:val="00987280"/>
    <w:rsid w:val="00990B8F"/>
    <w:rsid w:val="00992AC2"/>
    <w:rsid w:val="00992D34"/>
    <w:rsid w:val="009939CA"/>
    <w:rsid w:val="009942D2"/>
    <w:rsid w:val="00994A42"/>
    <w:rsid w:val="00995A02"/>
    <w:rsid w:val="00995FDF"/>
    <w:rsid w:val="00997A8C"/>
    <w:rsid w:val="009A0469"/>
    <w:rsid w:val="009A0B4E"/>
    <w:rsid w:val="009A15FB"/>
    <w:rsid w:val="009A1C9D"/>
    <w:rsid w:val="009A2BF4"/>
    <w:rsid w:val="009A2D33"/>
    <w:rsid w:val="009A3324"/>
    <w:rsid w:val="009A4CC5"/>
    <w:rsid w:val="009A526F"/>
    <w:rsid w:val="009A52AF"/>
    <w:rsid w:val="009A686E"/>
    <w:rsid w:val="009A7B35"/>
    <w:rsid w:val="009B0913"/>
    <w:rsid w:val="009B19A7"/>
    <w:rsid w:val="009B1A19"/>
    <w:rsid w:val="009B27D6"/>
    <w:rsid w:val="009B2ADD"/>
    <w:rsid w:val="009B2B2C"/>
    <w:rsid w:val="009B34D3"/>
    <w:rsid w:val="009B3523"/>
    <w:rsid w:val="009B39FC"/>
    <w:rsid w:val="009B4133"/>
    <w:rsid w:val="009B479A"/>
    <w:rsid w:val="009B5716"/>
    <w:rsid w:val="009B7347"/>
    <w:rsid w:val="009B7DB5"/>
    <w:rsid w:val="009C0EF4"/>
    <w:rsid w:val="009C16A4"/>
    <w:rsid w:val="009C319B"/>
    <w:rsid w:val="009C3CA5"/>
    <w:rsid w:val="009C4E67"/>
    <w:rsid w:val="009C57C4"/>
    <w:rsid w:val="009C5CE3"/>
    <w:rsid w:val="009C5F01"/>
    <w:rsid w:val="009C7497"/>
    <w:rsid w:val="009D0BEA"/>
    <w:rsid w:val="009D0BF8"/>
    <w:rsid w:val="009D1BDF"/>
    <w:rsid w:val="009D475D"/>
    <w:rsid w:val="009D47D8"/>
    <w:rsid w:val="009D50B7"/>
    <w:rsid w:val="009D50BB"/>
    <w:rsid w:val="009D7DBA"/>
    <w:rsid w:val="009E0201"/>
    <w:rsid w:val="009E028F"/>
    <w:rsid w:val="009E076E"/>
    <w:rsid w:val="009E0865"/>
    <w:rsid w:val="009E0BC4"/>
    <w:rsid w:val="009E0E75"/>
    <w:rsid w:val="009E456C"/>
    <w:rsid w:val="009E6BEB"/>
    <w:rsid w:val="009E6E65"/>
    <w:rsid w:val="009E7926"/>
    <w:rsid w:val="009F052B"/>
    <w:rsid w:val="009F077F"/>
    <w:rsid w:val="009F112F"/>
    <w:rsid w:val="009F1A77"/>
    <w:rsid w:val="009F321C"/>
    <w:rsid w:val="009F392D"/>
    <w:rsid w:val="009F39E8"/>
    <w:rsid w:val="009F3C28"/>
    <w:rsid w:val="009F5CD1"/>
    <w:rsid w:val="009F6CC0"/>
    <w:rsid w:val="009F7846"/>
    <w:rsid w:val="00A0048D"/>
    <w:rsid w:val="00A0090F"/>
    <w:rsid w:val="00A00B75"/>
    <w:rsid w:val="00A0195D"/>
    <w:rsid w:val="00A02636"/>
    <w:rsid w:val="00A0333D"/>
    <w:rsid w:val="00A05150"/>
    <w:rsid w:val="00A05E25"/>
    <w:rsid w:val="00A06B77"/>
    <w:rsid w:val="00A06E25"/>
    <w:rsid w:val="00A072E1"/>
    <w:rsid w:val="00A07FEE"/>
    <w:rsid w:val="00A10A41"/>
    <w:rsid w:val="00A12161"/>
    <w:rsid w:val="00A124A6"/>
    <w:rsid w:val="00A12D20"/>
    <w:rsid w:val="00A12D65"/>
    <w:rsid w:val="00A133AB"/>
    <w:rsid w:val="00A13569"/>
    <w:rsid w:val="00A15E3F"/>
    <w:rsid w:val="00A16233"/>
    <w:rsid w:val="00A16F50"/>
    <w:rsid w:val="00A207D5"/>
    <w:rsid w:val="00A2123C"/>
    <w:rsid w:val="00A225D6"/>
    <w:rsid w:val="00A22783"/>
    <w:rsid w:val="00A2407F"/>
    <w:rsid w:val="00A25604"/>
    <w:rsid w:val="00A259B7"/>
    <w:rsid w:val="00A25FD8"/>
    <w:rsid w:val="00A265F5"/>
    <w:rsid w:val="00A269FF"/>
    <w:rsid w:val="00A26C34"/>
    <w:rsid w:val="00A26F10"/>
    <w:rsid w:val="00A27A5F"/>
    <w:rsid w:val="00A31641"/>
    <w:rsid w:val="00A3251B"/>
    <w:rsid w:val="00A32798"/>
    <w:rsid w:val="00A32C7A"/>
    <w:rsid w:val="00A34B93"/>
    <w:rsid w:val="00A36C41"/>
    <w:rsid w:val="00A36F7F"/>
    <w:rsid w:val="00A3737D"/>
    <w:rsid w:val="00A37A23"/>
    <w:rsid w:val="00A37BCE"/>
    <w:rsid w:val="00A41241"/>
    <w:rsid w:val="00A41519"/>
    <w:rsid w:val="00A43372"/>
    <w:rsid w:val="00A4376D"/>
    <w:rsid w:val="00A43DE9"/>
    <w:rsid w:val="00A452FC"/>
    <w:rsid w:val="00A454F5"/>
    <w:rsid w:val="00A47C47"/>
    <w:rsid w:val="00A501CD"/>
    <w:rsid w:val="00A50C4F"/>
    <w:rsid w:val="00A51CE6"/>
    <w:rsid w:val="00A549D9"/>
    <w:rsid w:val="00A54B88"/>
    <w:rsid w:val="00A57707"/>
    <w:rsid w:val="00A6009C"/>
    <w:rsid w:val="00A61011"/>
    <w:rsid w:val="00A62163"/>
    <w:rsid w:val="00A62F3D"/>
    <w:rsid w:val="00A658AE"/>
    <w:rsid w:val="00A65A11"/>
    <w:rsid w:val="00A65A2D"/>
    <w:rsid w:val="00A661CF"/>
    <w:rsid w:val="00A70812"/>
    <w:rsid w:val="00A7088E"/>
    <w:rsid w:val="00A70EDD"/>
    <w:rsid w:val="00A7238B"/>
    <w:rsid w:val="00A7279A"/>
    <w:rsid w:val="00A72B5B"/>
    <w:rsid w:val="00A72E42"/>
    <w:rsid w:val="00A749A8"/>
    <w:rsid w:val="00A74A63"/>
    <w:rsid w:val="00A74EE8"/>
    <w:rsid w:val="00A75096"/>
    <w:rsid w:val="00A7607E"/>
    <w:rsid w:val="00A7613F"/>
    <w:rsid w:val="00A76318"/>
    <w:rsid w:val="00A775E8"/>
    <w:rsid w:val="00A815B2"/>
    <w:rsid w:val="00A8355A"/>
    <w:rsid w:val="00A83654"/>
    <w:rsid w:val="00A84A94"/>
    <w:rsid w:val="00A8568F"/>
    <w:rsid w:val="00A86438"/>
    <w:rsid w:val="00A8666D"/>
    <w:rsid w:val="00A90F61"/>
    <w:rsid w:val="00A910CF"/>
    <w:rsid w:val="00A91615"/>
    <w:rsid w:val="00A91B6A"/>
    <w:rsid w:val="00A91C7F"/>
    <w:rsid w:val="00A929B0"/>
    <w:rsid w:val="00A95721"/>
    <w:rsid w:val="00A95B29"/>
    <w:rsid w:val="00A97AE8"/>
    <w:rsid w:val="00AA0072"/>
    <w:rsid w:val="00AA05C7"/>
    <w:rsid w:val="00AA1893"/>
    <w:rsid w:val="00AA2654"/>
    <w:rsid w:val="00AA2C56"/>
    <w:rsid w:val="00AA3A60"/>
    <w:rsid w:val="00AA4F57"/>
    <w:rsid w:val="00AA5454"/>
    <w:rsid w:val="00AA54E7"/>
    <w:rsid w:val="00AA638D"/>
    <w:rsid w:val="00AA6E08"/>
    <w:rsid w:val="00AA7183"/>
    <w:rsid w:val="00AA7621"/>
    <w:rsid w:val="00AA782E"/>
    <w:rsid w:val="00AA7A17"/>
    <w:rsid w:val="00AB0C6E"/>
    <w:rsid w:val="00AB1F96"/>
    <w:rsid w:val="00AB2CE2"/>
    <w:rsid w:val="00AB3C5D"/>
    <w:rsid w:val="00AB4201"/>
    <w:rsid w:val="00AB52B4"/>
    <w:rsid w:val="00AB53E4"/>
    <w:rsid w:val="00AB6F12"/>
    <w:rsid w:val="00AB7A06"/>
    <w:rsid w:val="00AC1807"/>
    <w:rsid w:val="00AC1EF7"/>
    <w:rsid w:val="00AC2718"/>
    <w:rsid w:val="00AC43D3"/>
    <w:rsid w:val="00AC4410"/>
    <w:rsid w:val="00AC48FF"/>
    <w:rsid w:val="00AC585E"/>
    <w:rsid w:val="00AC6A59"/>
    <w:rsid w:val="00AC73B8"/>
    <w:rsid w:val="00AC7A7C"/>
    <w:rsid w:val="00AD048B"/>
    <w:rsid w:val="00AD3598"/>
    <w:rsid w:val="00AD3F2C"/>
    <w:rsid w:val="00AD4D7D"/>
    <w:rsid w:val="00AD5077"/>
    <w:rsid w:val="00AD589C"/>
    <w:rsid w:val="00AD685E"/>
    <w:rsid w:val="00AD6CA2"/>
    <w:rsid w:val="00AD6E83"/>
    <w:rsid w:val="00AE009F"/>
    <w:rsid w:val="00AE0541"/>
    <w:rsid w:val="00AE1659"/>
    <w:rsid w:val="00AE1E21"/>
    <w:rsid w:val="00AE33E0"/>
    <w:rsid w:val="00AE378D"/>
    <w:rsid w:val="00AE46B5"/>
    <w:rsid w:val="00AE4D5D"/>
    <w:rsid w:val="00AE6E44"/>
    <w:rsid w:val="00AF035F"/>
    <w:rsid w:val="00AF06E7"/>
    <w:rsid w:val="00AF3028"/>
    <w:rsid w:val="00AF3B48"/>
    <w:rsid w:val="00AF454F"/>
    <w:rsid w:val="00AF5956"/>
    <w:rsid w:val="00AF719A"/>
    <w:rsid w:val="00AF7F0D"/>
    <w:rsid w:val="00B008EF"/>
    <w:rsid w:val="00B016B1"/>
    <w:rsid w:val="00B01DFE"/>
    <w:rsid w:val="00B01E06"/>
    <w:rsid w:val="00B022FF"/>
    <w:rsid w:val="00B023E9"/>
    <w:rsid w:val="00B04E4E"/>
    <w:rsid w:val="00B04E55"/>
    <w:rsid w:val="00B05D40"/>
    <w:rsid w:val="00B06B29"/>
    <w:rsid w:val="00B07AD7"/>
    <w:rsid w:val="00B07C9A"/>
    <w:rsid w:val="00B07F6E"/>
    <w:rsid w:val="00B10AC7"/>
    <w:rsid w:val="00B114A1"/>
    <w:rsid w:val="00B11E11"/>
    <w:rsid w:val="00B12E5C"/>
    <w:rsid w:val="00B144BB"/>
    <w:rsid w:val="00B14577"/>
    <w:rsid w:val="00B14804"/>
    <w:rsid w:val="00B155F3"/>
    <w:rsid w:val="00B1619F"/>
    <w:rsid w:val="00B169E4"/>
    <w:rsid w:val="00B1791D"/>
    <w:rsid w:val="00B17EC6"/>
    <w:rsid w:val="00B2193D"/>
    <w:rsid w:val="00B21B97"/>
    <w:rsid w:val="00B21E1C"/>
    <w:rsid w:val="00B2247C"/>
    <w:rsid w:val="00B22771"/>
    <w:rsid w:val="00B2424A"/>
    <w:rsid w:val="00B24316"/>
    <w:rsid w:val="00B2464C"/>
    <w:rsid w:val="00B2624A"/>
    <w:rsid w:val="00B274DF"/>
    <w:rsid w:val="00B279E8"/>
    <w:rsid w:val="00B3007E"/>
    <w:rsid w:val="00B317B5"/>
    <w:rsid w:val="00B31D9D"/>
    <w:rsid w:val="00B33A69"/>
    <w:rsid w:val="00B33D71"/>
    <w:rsid w:val="00B34EE1"/>
    <w:rsid w:val="00B35626"/>
    <w:rsid w:val="00B35D6F"/>
    <w:rsid w:val="00B360F4"/>
    <w:rsid w:val="00B36650"/>
    <w:rsid w:val="00B375A7"/>
    <w:rsid w:val="00B376AE"/>
    <w:rsid w:val="00B400E6"/>
    <w:rsid w:val="00B405D2"/>
    <w:rsid w:val="00B40A72"/>
    <w:rsid w:val="00B40C03"/>
    <w:rsid w:val="00B40E7C"/>
    <w:rsid w:val="00B4152D"/>
    <w:rsid w:val="00B420D2"/>
    <w:rsid w:val="00B4257F"/>
    <w:rsid w:val="00B42EDF"/>
    <w:rsid w:val="00B43227"/>
    <w:rsid w:val="00B443C0"/>
    <w:rsid w:val="00B44E2F"/>
    <w:rsid w:val="00B452A3"/>
    <w:rsid w:val="00B45D40"/>
    <w:rsid w:val="00B4633E"/>
    <w:rsid w:val="00B51104"/>
    <w:rsid w:val="00B52FB3"/>
    <w:rsid w:val="00B5537A"/>
    <w:rsid w:val="00B55468"/>
    <w:rsid w:val="00B5635C"/>
    <w:rsid w:val="00B5702F"/>
    <w:rsid w:val="00B57EF2"/>
    <w:rsid w:val="00B60428"/>
    <w:rsid w:val="00B61668"/>
    <w:rsid w:val="00B623B0"/>
    <w:rsid w:val="00B62498"/>
    <w:rsid w:val="00B638ED"/>
    <w:rsid w:val="00B66047"/>
    <w:rsid w:val="00B665D7"/>
    <w:rsid w:val="00B6754D"/>
    <w:rsid w:val="00B70158"/>
    <w:rsid w:val="00B71833"/>
    <w:rsid w:val="00B72C50"/>
    <w:rsid w:val="00B72C8C"/>
    <w:rsid w:val="00B72E4A"/>
    <w:rsid w:val="00B75E4D"/>
    <w:rsid w:val="00B76B76"/>
    <w:rsid w:val="00B77E78"/>
    <w:rsid w:val="00B8025E"/>
    <w:rsid w:val="00B80A7A"/>
    <w:rsid w:val="00B82340"/>
    <w:rsid w:val="00B83BB6"/>
    <w:rsid w:val="00B83FF3"/>
    <w:rsid w:val="00B8422B"/>
    <w:rsid w:val="00B847D2"/>
    <w:rsid w:val="00B86830"/>
    <w:rsid w:val="00B86E59"/>
    <w:rsid w:val="00B87FDB"/>
    <w:rsid w:val="00B92C15"/>
    <w:rsid w:val="00B93474"/>
    <w:rsid w:val="00B93C90"/>
    <w:rsid w:val="00B93E02"/>
    <w:rsid w:val="00B93EEA"/>
    <w:rsid w:val="00B95405"/>
    <w:rsid w:val="00B95874"/>
    <w:rsid w:val="00B96732"/>
    <w:rsid w:val="00B97220"/>
    <w:rsid w:val="00B9759D"/>
    <w:rsid w:val="00B97B8A"/>
    <w:rsid w:val="00B97DEB"/>
    <w:rsid w:val="00BA3405"/>
    <w:rsid w:val="00BA347D"/>
    <w:rsid w:val="00BA35F1"/>
    <w:rsid w:val="00BA469F"/>
    <w:rsid w:val="00BA47FE"/>
    <w:rsid w:val="00BA4B3E"/>
    <w:rsid w:val="00BA6857"/>
    <w:rsid w:val="00BB0CC7"/>
    <w:rsid w:val="00BB1A1E"/>
    <w:rsid w:val="00BB1B3C"/>
    <w:rsid w:val="00BB2AE2"/>
    <w:rsid w:val="00BB2E88"/>
    <w:rsid w:val="00BB5A89"/>
    <w:rsid w:val="00BB5B87"/>
    <w:rsid w:val="00BB6030"/>
    <w:rsid w:val="00BC00DB"/>
    <w:rsid w:val="00BC042E"/>
    <w:rsid w:val="00BC1F58"/>
    <w:rsid w:val="00BC32C1"/>
    <w:rsid w:val="00BC394F"/>
    <w:rsid w:val="00BC4A0D"/>
    <w:rsid w:val="00BC554F"/>
    <w:rsid w:val="00BC5731"/>
    <w:rsid w:val="00BC6074"/>
    <w:rsid w:val="00BC71E3"/>
    <w:rsid w:val="00BC73C3"/>
    <w:rsid w:val="00BD1679"/>
    <w:rsid w:val="00BD1BA0"/>
    <w:rsid w:val="00BD4FF7"/>
    <w:rsid w:val="00BD6000"/>
    <w:rsid w:val="00BD664B"/>
    <w:rsid w:val="00BD6969"/>
    <w:rsid w:val="00BD6FDE"/>
    <w:rsid w:val="00BD7316"/>
    <w:rsid w:val="00BD743C"/>
    <w:rsid w:val="00BE0941"/>
    <w:rsid w:val="00BE0A9F"/>
    <w:rsid w:val="00BE0D99"/>
    <w:rsid w:val="00BE1B1F"/>
    <w:rsid w:val="00BE1CB5"/>
    <w:rsid w:val="00BE1F88"/>
    <w:rsid w:val="00BE209E"/>
    <w:rsid w:val="00BE611E"/>
    <w:rsid w:val="00BE6286"/>
    <w:rsid w:val="00BE6C8A"/>
    <w:rsid w:val="00BF0345"/>
    <w:rsid w:val="00BF3B1A"/>
    <w:rsid w:val="00BF4E63"/>
    <w:rsid w:val="00BF6DF1"/>
    <w:rsid w:val="00BF7D53"/>
    <w:rsid w:val="00C0058B"/>
    <w:rsid w:val="00C02B60"/>
    <w:rsid w:val="00C030F0"/>
    <w:rsid w:val="00C031AF"/>
    <w:rsid w:val="00C03269"/>
    <w:rsid w:val="00C05550"/>
    <w:rsid w:val="00C10367"/>
    <w:rsid w:val="00C107EF"/>
    <w:rsid w:val="00C10F8A"/>
    <w:rsid w:val="00C11658"/>
    <w:rsid w:val="00C11A83"/>
    <w:rsid w:val="00C126F8"/>
    <w:rsid w:val="00C150E1"/>
    <w:rsid w:val="00C15D99"/>
    <w:rsid w:val="00C16262"/>
    <w:rsid w:val="00C170D3"/>
    <w:rsid w:val="00C20270"/>
    <w:rsid w:val="00C20A86"/>
    <w:rsid w:val="00C2126F"/>
    <w:rsid w:val="00C25762"/>
    <w:rsid w:val="00C259B9"/>
    <w:rsid w:val="00C25A6A"/>
    <w:rsid w:val="00C2643B"/>
    <w:rsid w:val="00C27097"/>
    <w:rsid w:val="00C30897"/>
    <w:rsid w:val="00C30D4D"/>
    <w:rsid w:val="00C3189F"/>
    <w:rsid w:val="00C33284"/>
    <w:rsid w:val="00C3492B"/>
    <w:rsid w:val="00C350E8"/>
    <w:rsid w:val="00C36163"/>
    <w:rsid w:val="00C36A60"/>
    <w:rsid w:val="00C37171"/>
    <w:rsid w:val="00C37B11"/>
    <w:rsid w:val="00C37E10"/>
    <w:rsid w:val="00C40879"/>
    <w:rsid w:val="00C41189"/>
    <w:rsid w:val="00C423F9"/>
    <w:rsid w:val="00C42BF0"/>
    <w:rsid w:val="00C42C10"/>
    <w:rsid w:val="00C44693"/>
    <w:rsid w:val="00C44845"/>
    <w:rsid w:val="00C44964"/>
    <w:rsid w:val="00C45006"/>
    <w:rsid w:val="00C4591D"/>
    <w:rsid w:val="00C46F76"/>
    <w:rsid w:val="00C50BAA"/>
    <w:rsid w:val="00C51DB5"/>
    <w:rsid w:val="00C53914"/>
    <w:rsid w:val="00C6022B"/>
    <w:rsid w:val="00C60438"/>
    <w:rsid w:val="00C60C0E"/>
    <w:rsid w:val="00C614DC"/>
    <w:rsid w:val="00C62483"/>
    <w:rsid w:val="00C63A15"/>
    <w:rsid w:val="00C64B57"/>
    <w:rsid w:val="00C64EDD"/>
    <w:rsid w:val="00C6514F"/>
    <w:rsid w:val="00C65842"/>
    <w:rsid w:val="00C662F4"/>
    <w:rsid w:val="00C673B9"/>
    <w:rsid w:val="00C679AD"/>
    <w:rsid w:val="00C67AAE"/>
    <w:rsid w:val="00C70E86"/>
    <w:rsid w:val="00C71A13"/>
    <w:rsid w:val="00C71E67"/>
    <w:rsid w:val="00C73778"/>
    <w:rsid w:val="00C73DD2"/>
    <w:rsid w:val="00C744E6"/>
    <w:rsid w:val="00C74912"/>
    <w:rsid w:val="00C75494"/>
    <w:rsid w:val="00C771A2"/>
    <w:rsid w:val="00C77731"/>
    <w:rsid w:val="00C77C3A"/>
    <w:rsid w:val="00C80262"/>
    <w:rsid w:val="00C814C6"/>
    <w:rsid w:val="00C82E8B"/>
    <w:rsid w:val="00C844DF"/>
    <w:rsid w:val="00C84643"/>
    <w:rsid w:val="00C849D0"/>
    <w:rsid w:val="00C85448"/>
    <w:rsid w:val="00C85DC6"/>
    <w:rsid w:val="00C868FB"/>
    <w:rsid w:val="00C8728B"/>
    <w:rsid w:val="00C87A2B"/>
    <w:rsid w:val="00C90156"/>
    <w:rsid w:val="00C91824"/>
    <w:rsid w:val="00C924E4"/>
    <w:rsid w:val="00C93045"/>
    <w:rsid w:val="00C93CAC"/>
    <w:rsid w:val="00C93CE6"/>
    <w:rsid w:val="00C949B1"/>
    <w:rsid w:val="00C94C27"/>
    <w:rsid w:val="00C95313"/>
    <w:rsid w:val="00C95C21"/>
    <w:rsid w:val="00C95D63"/>
    <w:rsid w:val="00C963D9"/>
    <w:rsid w:val="00C96623"/>
    <w:rsid w:val="00C97AF9"/>
    <w:rsid w:val="00CA0E16"/>
    <w:rsid w:val="00CA2943"/>
    <w:rsid w:val="00CA2986"/>
    <w:rsid w:val="00CA2D35"/>
    <w:rsid w:val="00CA315E"/>
    <w:rsid w:val="00CA352D"/>
    <w:rsid w:val="00CA3602"/>
    <w:rsid w:val="00CA3D62"/>
    <w:rsid w:val="00CA4223"/>
    <w:rsid w:val="00CA4E33"/>
    <w:rsid w:val="00CA5EB0"/>
    <w:rsid w:val="00CA65A6"/>
    <w:rsid w:val="00CA6987"/>
    <w:rsid w:val="00CA7EE8"/>
    <w:rsid w:val="00CB0B07"/>
    <w:rsid w:val="00CB10C3"/>
    <w:rsid w:val="00CB118C"/>
    <w:rsid w:val="00CB405A"/>
    <w:rsid w:val="00CB437C"/>
    <w:rsid w:val="00CB4493"/>
    <w:rsid w:val="00CB63B2"/>
    <w:rsid w:val="00CC0F2B"/>
    <w:rsid w:val="00CC1051"/>
    <w:rsid w:val="00CC12E0"/>
    <w:rsid w:val="00CC19B9"/>
    <w:rsid w:val="00CC1DD8"/>
    <w:rsid w:val="00CC2DE5"/>
    <w:rsid w:val="00CC2FC1"/>
    <w:rsid w:val="00CC30CC"/>
    <w:rsid w:val="00CC3910"/>
    <w:rsid w:val="00CC4069"/>
    <w:rsid w:val="00CC4955"/>
    <w:rsid w:val="00CC532A"/>
    <w:rsid w:val="00CC57B4"/>
    <w:rsid w:val="00CC77CC"/>
    <w:rsid w:val="00CD00AE"/>
    <w:rsid w:val="00CD10C8"/>
    <w:rsid w:val="00CD300C"/>
    <w:rsid w:val="00CD399E"/>
    <w:rsid w:val="00CD489F"/>
    <w:rsid w:val="00CD4D04"/>
    <w:rsid w:val="00CD566F"/>
    <w:rsid w:val="00CD57FA"/>
    <w:rsid w:val="00CE150A"/>
    <w:rsid w:val="00CE275A"/>
    <w:rsid w:val="00CE28E2"/>
    <w:rsid w:val="00CE2FBB"/>
    <w:rsid w:val="00CE5350"/>
    <w:rsid w:val="00CE5F73"/>
    <w:rsid w:val="00CF083D"/>
    <w:rsid w:val="00CF0887"/>
    <w:rsid w:val="00CF0B71"/>
    <w:rsid w:val="00CF0EE7"/>
    <w:rsid w:val="00CF1DED"/>
    <w:rsid w:val="00CF219A"/>
    <w:rsid w:val="00CF3498"/>
    <w:rsid w:val="00CF3625"/>
    <w:rsid w:val="00CF4818"/>
    <w:rsid w:val="00CF4836"/>
    <w:rsid w:val="00CF51B9"/>
    <w:rsid w:val="00CF60A5"/>
    <w:rsid w:val="00CF64C8"/>
    <w:rsid w:val="00CF70C2"/>
    <w:rsid w:val="00CF7C74"/>
    <w:rsid w:val="00D0018C"/>
    <w:rsid w:val="00D009A7"/>
    <w:rsid w:val="00D00FB9"/>
    <w:rsid w:val="00D01D7D"/>
    <w:rsid w:val="00D02969"/>
    <w:rsid w:val="00D062B7"/>
    <w:rsid w:val="00D070A5"/>
    <w:rsid w:val="00D07C1A"/>
    <w:rsid w:val="00D07CD1"/>
    <w:rsid w:val="00D07F3C"/>
    <w:rsid w:val="00D107D9"/>
    <w:rsid w:val="00D11769"/>
    <w:rsid w:val="00D127FF"/>
    <w:rsid w:val="00D12852"/>
    <w:rsid w:val="00D1288C"/>
    <w:rsid w:val="00D12922"/>
    <w:rsid w:val="00D141DF"/>
    <w:rsid w:val="00D15777"/>
    <w:rsid w:val="00D16EDB"/>
    <w:rsid w:val="00D16F4D"/>
    <w:rsid w:val="00D17976"/>
    <w:rsid w:val="00D20042"/>
    <w:rsid w:val="00D20F93"/>
    <w:rsid w:val="00D21105"/>
    <w:rsid w:val="00D2158F"/>
    <w:rsid w:val="00D215F2"/>
    <w:rsid w:val="00D22276"/>
    <w:rsid w:val="00D22420"/>
    <w:rsid w:val="00D22ABE"/>
    <w:rsid w:val="00D25E62"/>
    <w:rsid w:val="00D26534"/>
    <w:rsid w:val="00D26B50"/>
    <w:rsid w:val="00D27F76"/>
    <w:rsid w:val="00D30F0D"/>
    <w:rsid w:val="00D31762"/>
    <w:rsid w:val="00D32902"/>
    <w:rsid w:val="00D3299F"/>
    <w:rsid w:val="00D33CA2"/>
    <w:rsid w:val="00D340A2"/>
    <w:rsid w:val="00D34239"/>
    <w:rsid w:val="00D346E4"/>
    <w:rsid w:val="00D34740"/>
    <w:rsid w:val="00D34EC2"/>
    <w:rsid w:val="00D35577"/>
    <w:rsid w:val="00D364E4"/>
    <w:rsid w:val="00D368E6"/>
    <w:rsid w:val="00D36A91"/>
    <w:rsid w:val="00D37D2D"/>
    <w:rsid w:val="00D400A0"/>
    <w:rsid w:val="00D41291"/>
    <w:rsid w:val="00D41F63"/>
    <w:rsid w:val="00D4250B"/>
    <w:rsid w:val="00D429ED"/>
    <w:rsid w:val="00D4322A"/>
    <w:rsid w:val="00D438E4"/>
    <w:rsid w:val="00D45366"/>
    <w:rsid w:val="00D4689B"/>
    <w:rsid w:val="00D4742C"/>
    <w:rsid w:val="00D47F24"/>
    <w:rsid w:val="00D525C5"/>
    <w:rsid w:val="00D536EA"/>
    <w:rsid w:val="00D555C9"/>
    <w:rsid w:val="00D56615"/>
    <w:rsid w:val="00D571E0"/>
    <w:rsid w:val="00D57212"/>
    <w:rsid w:val="00D574B3"/>
    <w:rsid w:val="00D57D1F"/>
    <w:rsid w:val="00D60B40"/>
    <w:rsid w:val="00D60B72"/>
    <w:rsid w:val="00D6202C"/>
    <w:rsid w:val="00D6467A"/>
    <w:rsid w:val="00D65E2F"/>
    <w:rsid w:val="00D6747E"/>
    <w:rsid w:val="00D71237"/>
    <w:rsid w:val="00D72940"/>
    <w:rsid w:val="00D72EA4"/>
    <w:rsid w:val="00D72FD8"/>
    <w:rsid w:val="00D73D58"/>
    <w:rsid w:val="00D73D6B"/>
    <w:rsid w:val="00D73EE8"/>
    <w:rsid w:val="00D74679"/>
    <w:rsid w:val="00D7531D"/>
    <w:rsid w:val="00D76CDF"/>
    <w:rsid w:val="00D77374"/>
    <w:rsid w:val="00D80121"/>
    <w:rsid w:val="00D802AD"/>
    <w:rsid w:val="00D80C37"/>
    <w:rsid w:val="00D8262E"/>
    <w:rsid w:val="00D842C0"/>
    <w:rsid w:val="00D842E8"/>
    <w:rsid w:val="00D84811"/>
    <w:rsid w:val="00D84860"/>
    <w:rsid w:val="00D84B50"/>
    <w:rsid w:val="00D875A0"/>
    <w:rsid w:val="00D87B74"/>
    <w:rsid w:val="00D91131"/>
    <w:rsid w:val="00D939E0"/>
    <w:rsid w:val="00D93A6D"/>
    <w:rsid w:val="00D952D2"/>
    <w:rsid w:val="00D95D38"/>
    <w:rsid w:val="00D95DFD"/>
    <w:rsid w:val="00D96147"/>
    <w:rsid w:val="00D96499"/>
    <w:rsid w:val="00D97B3F"/>
    <w:rsid w:val="00DA0AEF"/>
    <w:rsid w:val="00DA1B42"/>
    <w:rsid w:val="00DA3007"/>
    <w:rsid w:val="00DA5F1C"/>
    <w:rsid w:val="00DA671C"/>
    <w:rsid w:val="00DA6769"/>
    <w:rsid w:val="00DA72CC"/>
    <w:rsid w:val="00DA7A94"/>
    <w:rsid w:val="00DB0170"/>
    <w:rsid w:val="00DB1636"/>
    <w:rsid w:val="00DB353D"/>
    <w:rsid w:val="00DB35E1"/>
    <w:rsid w:val="00DB4791"/>
    <w:rsid w:val="00DB5642"/>
    <w:rsid w:val="00DB5C94"/>
    <w:rsid w:val="00DB604B"/>
    <w:rsid w:val="00DB6399"/>
    <w:rsid w:val="00DB64DD"/>
    <w:rsid w:val="00DC09AA"/>
    <w:rsid w:val="00DC0C5B"/>
    <w:rsid w:val="00DC15E4"/>
    <w:rsid w:val="00DC17C0"/>
    <w:rsid w:val="00DC34AA"/>
    <w:rsid w:val="00DC520D"/>
    <w:rsid w:val="00DC5824"/>
    <w:rsid w:val="00DD0842"/>
    <w:rsid w:val="00DD253E"/>
    <w:rsid w:val="00DD2941"/>
    <w:rsid w:val="00DD33E2"/>
    <w:rsid w:val="00DD3C3F"/>
    <w:rsid w:val="00DD4803"/>
    <w:rsid w:val="00DD5381"/>
    <w:rsid w:val="00DD55A0"/>
    <w:rsid w:val="00DD67CB"/>
    <w:rsid w:val="00DD69E2"/>
    <w:rsid w:val="00DD6A0E"/>
    <w:rsid w:val="00DD717A"/>
    <w:rsid w:val="00DD76FB"/>
    <w:rsid w:val="00DD7D95"/>
    <w:rsid w:val="00DE0268"/>
    <w:rsid w:val="00DE0485"/>
    <w:rsid w:val="00DE09BE"/>
    <w:rsid w:val="00DE12AA"/>
    <w:rsid w:val="00DE350C"/>
    <w:rsid w:val="00DE3920"/>
    <w:rsid w:val="00DE46B6"/>
    <w:rsid w:val="00DE6BD0"/>
    <w:rsid w:val="00DE707A"/>
    <w:rsid w:val="00DF0FBF"/>
    <w:rsid w:val="00DF1509"/>
    <w:rsid w:val="00DF2F80"/>
    <w:rsid w:val="00DF3301"/>
    <w:rsid w:val="00DF34CA"/>
    <w:rsid w:val="00DF41E3"/>
    <w:rsid w:val="00DF45D0"/>
    <w:rsid w:val="00DF4A3C"/>
    <w:rsid w:val="00DF58BE"/>
    <w:rsid w:val="00DF6D0C"/>
    <w:rsid w:val="00DF7343"/>
    <w:rsid w:val="00DF7911"/>
    <w:rsid w:val="00E0003F"/>
    <w:rsid w:val="00E0086C"/>
    <w:rsid w:val="00E02016"/>
    <w:rsid w:val="00E021E3"/>
    <w:rsid w:val="00E03B27"/>
    <w:rsid w:val="00E03BB6"/>
    <w:rsid w:val="00E0430E"/>
    <w:rsid w:val="00E0505F"/>
    <w:rsid w:val="00E05D4B"/>
    <w:rsid w:val="00E062D3"/>
    <w:rsid w:val="00E0703F"/>
    <w:rsid w:val="00E073AD"/>
    <w:rsid w:val="00E113A7"/>
    <w:rsid w:val="00E11625"/>
    <w:rsid w:val="00E1336F"/>
    <w:rsid w:val="00E134C8"/>
    <w:rsid w:val="00E1420C"/>
    <w:rsid w:val="00E16D46"/>
    <w:rsid w:val="00E208CF"/>
    <w:rsid w:val="00E2152C"/>
    <w:rsid w:val="00E22773"/>
    <w:rsid w:val="00E22776"/>
    <w:rsid w:val="00E22E42"/>
    <w:rsid w:val="00E2339B"/>
    <w:rsid w:val="00E24415"/>
    <w:rsid w:val="00E24FCE"/>
    <w:rsid w:val="00E254CE"/>
    <w:rsid w:val="00E2596A"/>
    <w:rsid w:val="00E25F78"/>
    <w:rsid w:val="00E27589"/>
    <w:rsid w:val="00E31F2D"/>
    <w:rsid w:val="00E324A2"/>
    <w:rsid w:val="00E326DD"/>
    <w:rsid w:val="00E347B6"/>
    <w:rsid w:val="00E349E5"/>
    <w:rsid w:val="00E34C1A"/>
    <w:rsid w:val="00E35746"/>
    <w:rsid w:val="00E358BC"/>
    <w:rsid w:val="00E35FCB"/>
    <w:rsid w:val="00E370CE"/>
    <w:rsid w:val="00E371A7"/>
    <w:rsid w:val="00E372D2"/>
    <w:rsid w:val="00E41321"/>
    <w:rsid w:val="00E41BF0"/>
    <w:rsid w:val="00E42CB0"/>
    <w:rsid w:val="00E43406"/>
    <w:rsid w:val="00E4464B"/>
    <w:rsid w:val="00E44BAD"/>
    <w:rsid w:val="00E44FDA"/>
    <w:rsid w:val="00E474AD"/>
    <w:rsid w:val="00E474BB"/>
    <w:rsid w:val="00E5076A"/>
    <w:rsid w:val="00E517F9"/>
    <w:rsid w:val="00E51CD5"/>
    <w:rsid w:val="00E52C9B"/>
    <w:rsid w:val="00E52FB2"/>
    <w:rsid w:val="00E554D9"/>
    <w:rsid w:val="00E55A25"/>
    <w:rsid w:val="00E5718E"/>
    <w:rsid w:val="00E603AE"/>
    <w:rsid w:val="00E60ABF"/>
    <w:rsid w:val="00E64D1B"/>
    <w:rsid w:val="00E65283"/>
    <w:rsid w:val="00E65F9A"/>
    <w:rsid w:val="00E67218"/>
    <w:rsid w:val="00E70A34"/>
    <w:rsid w:val="00E70FD8"/>
    <w:rsid w:val="00E72243"/>
    <w:rsid w:val="00E736E5"/>
    <w:rsid w:val="00E74332"/>
    <w:rsid w:val="00E7613B"/>
    <w:rsid w:val="00E76AE3"/>
    <w:rsid w:val="00E76BB6"/>
    <w:rsid w:val="00E77F4F"/>
    <w:rsid w:val="00E809E5"/>
    <w:rsid w:val="00E81578"/>
    <w:rsid w:val="00E81CC9"/>
    <w:rsid w:val="00E82526"/>
    <w:rsid w:val="00E827A5"/>
    <w:rsid w:val="00E8322E"/>
    <w:rsid w:val="00E834D3"/>
    <w:rsid w:val="00E83FF5"/>
    <w:rsid w:val="00E84240"/>
    <w:rsid w:val="00E843A6"/>
    <w:rsid w:val="00E8484D"/>
    <w:rsid w:val="00E863F1"/>
    <w:rsid w:val="00E87DEC"/>
    <w:rsid w:val="00E90D41"/>
    <w:rsid w:val="00E915FE"/>
    <w:rsid w:val="00E91C9E"/>
    <w:rsid w:val="00E940A8"/>
    <w:rsid w:val="00E965AE"/>
    <w:rsid w:val="00E967DB"/>
    <w:rsid w:val="00E967DF"/>
    <w:rsid w:val="00E96A9C"/>
    <w:rsid w:val="00E97BD6"/>
    <w:rsid w:val="00EA0E63"/>
    <w:rsid w:val="00EA28C3"/>
    <w:rsid w:val="00EA2CEF"/>
    <w:rsid w:val="00EA4C90"/>
    <w:rsid w:val="00EA6C6B"/>
    <w:rsid w:val="00EA790C"/>
    <w:rsid w:val="00EA7A99"/>
    <w:rsid w:val="00EB127E"/>
    <w:rsid w:val="00EB1C03"/>
    <w:rsid w:val="00EB2695"/>
    <w:rsid w:val="00EB2AF9"/>
    <w:rsid w:val="00EB308C"/>
    <w:rsid w:val="00EB3917"/>
    <w:rsid w:val="00EB3DEA"/>
    <w:rsid w:val="00EB41EC"/>
    <w:rsid w:val="00EB5625"/>
    <w:rsid w:val="00EB5869"/>
    <w:rsid w:val="00EB5ECE"/>
    <w:rsid w:val="00EB612E"/>
    <w:rsid w:val="00EB7FCA"/>
    <w:rsid w:val="00EC0669"/>
    <w:rsid w:val="00EC0A31"/>
    <w:rsid w:val="00EC0A6D"/>
    <w:rsid w:val="00EC0D21"/>
    <w:rsid w:val="00EC0E17"/>
    <w:rsid w:val="00EC1109"/>
    <w:rsid w:val="00EC3C57"/>
    <w:rsid w:val="00EC477F"/>
    <w:rsid w:val="00EC4D11"/>
    <w:rsid w:val="00EC5349"/>
    <w:rsid w:val="00EC538E"/>
    <w:rsid w:val="00EC570E"/>
    <w:rsid w:val="00EC6D36"/>
    <w:rsid w:val="00EC755C"/>
    <w:rsid w:val="00ED01CC"/>
    <w:rsid w:val="00ED2023"/>
    <w:rsid w:val="00ED2134"/>
    <w:rsid w:val="00ED2931"/>
    <w:rsid w:val="00ED2D12"/>
    <w:rsid w:val="00ED3200"/>
    <w:rsid w:val="00ED5DC0"/>
    <w:rsid w:val="00ED662C"/>
    <w:rsid w:val="00ED6B0B"/>
    <w:rsid w:val="00EE2C82"/>
    <w:rsid w:val="00EE2DBF"/>
    <w:rsid w:val="00EE3881"/>
    <w:rsid w:val="00EE3E41"/>
    <w:rsid w:val="00EE5835"/>
    <w:rsid w:val="00EE5F97"/>
    <w:rsid w:val="00EE5FE8"/>
    <w:rsid w:val="00EE61E1"/>
    <w:rsid w:val="00EE6D6D"/>
    <w:rsid w:val="00EE6F04"/>
    <w:rsid w:val="00EF0C4A"/>
    <w:rsid w:val="00EF0D60"/>
    <w:rsid w:val="00EF0FC9"/>
    <w:rsid w:val="00EF127A"/>
    <w:rsid w:val="00EF1788"/>
    <w:rsid w:val="00EF3E59"/>
    <w:rsid w:val="00EF5EEB"/>
    <w:rsid w:val="00EF6685"/>
    <w:rsid w:val="00EF7DAD"/>
    <w:rsid w:val="00F003D3"/>
    <w:rsid w:val="00F00774"/>
    <w:rsid w:val="00F00E18"/>
    <w:rsid w:val="00F01C07"/>
    <w:rsid w:val="00F01CA2"/>
    <w:rsid w:val="00F03014"/>
    <w:rsid w:val="00F0376C"/>
    <w:rsid w:val="00F03DA7"/>
    <w:rsid w:val="00F03E5B"/>
    <w:rsid w:val="00F03F12"/>
    <w:rsid w:val="00F04FF8"/>
    <w:rsid w:val="00F07A8E"/>
    <w:rsid w:val="00F121DB"/>
    <w:rsid w:val="00F12C38"/>
    <w:rsid w:val="00F12D13"/>
    <w:rsid w:val="00F134D1"/>
    <w:rsid w:val="00F1423F"/>
    <w:rsid w:val="00F14F23"/>
    <w:rsid w:val="00F15366"/>
    <w:rsid w:val="00F15393"/>
    <w:rsid w:val="00F15A53"/>
    <w:rsid w:val="00F1607D"/>
    <w:rsid w:val="00F17380"/>
    <w:rsid w:val="00F203A5"/>
    <w:rsid w:val="00F20DE5"/>
    <w:rsid w:val="00F20E40"/>
    <w:rsid w:val="00F222DA"/>
    <w:rsid w:val="00F22914"/>
    <w:rsid w:val="00F22A55"/>
    <w:rsid w:val="00F234CA"/>
    <w:rsid w:val="00F2410E"/>
    <w:rsid w:val="00F24C9F"/>
    <w:rsid w:val="00F25292"/>
    <w:rsid w:val="00F25490"/>
    <w:rsid w:val="00F26815"/>
    <w:rsid w:val="00F26C82"/>
    <w:rsid w:val="00F270E2"/>
    <w:rsid w:val="00F27527"/>
    <w:rsid w:val="00F279FE"/>
    <w:rsid w:val="00F31379"/>
    <w:rsid w:val="00F31639"/>
    <w:rsid w:val="00F317DA"/>
    <w:rsid w:val="00F31942"/>
    <w:rsid w:val="00F31AE8"/>
    <w:rsid w:val="00F31D39"/>
    <w:rsid w:val="00F32AB2"/>
    <w:rsid w:val="00F32C3A"/>
    <w:rsid w:val="00F343A4"/>
    <w:rsid w:val="00F351ED"/>
    <w:rsid w:val="00F35C07"/>
    <w:rsid w:val="00F35EE7"/>
    <w:rsid w:val="00F374B7"/>
    <w:rsid w:val="00F37EB8"/>
    <w:rsid w:val="00F4039E"/>
    <w:rsid w:val="00F4070D"/>
    <w:rsid w:val="00F410C4"/>
    <w:rsid w:val="00F410FC"/>
    <w:rsid w:val="00F41860"/>
    <w:rsid w:val="00F41F6E"/>
    <w:rsid w:val="00F42D97"/>
    <w:rsid w:val="00F441E3"/>
    <w:rsid w:val="00F4714F"/>
    <w:rsid w:val="00F5015A"/>
    <w:rsid w:val="00F524B6"/>
    <w:rsid w:val="00F52DFA"/>
    <w:rsid w:val="00F5475F"/>
    <w:rsid w:val="00F54AD2"/>
    <w:rsid w:val="00F56B61"/>
    <w:rsid w:val="00F60DF1"/>
    <w:rsid w:val="00F61D68"/>
    <w:rsid w:val="00F638E1"/>
    <w:rsid w:val="00F64611"/>
    <w:rsid w:val="00F64F5C"/>
    <w:rsid w:val="00F700E4"/>
    <w:rsid w:val="00F705CA"/>
    <w:rsid w:val="00F71229"/>
    <w:rsid w:val="00F717E0"/>
    <w:rsid w:val="00F71E2F"/>
    <w:rsid w:val="00F72193"/>
    <w:rsid w:val="00F730A7"/>
    <w:rsid w:val="00F74B03"/>
    <w:rsid w:val="00F7571C"/>
    <w:rsid w:val="00F76202"/>
    <w:rsid w:val="00F76BB4"/>
    <w:rsid w:val="00F8082A"/>
    <w:rsid w:val="00F808C5"/>
    <w:rsid w:val="00F8116F"/>
    <w:rsid w:val="00F81455"/>
    <w:rsid w:val="00F837F0"/>
    <w:rsid w:val="00F84A89"/>
    <w:rsid w:val="00F852A8"/>
    <w:rsid w:val="00F866CD"/>
    <w:rsid w:val="00F86B57"/>
    <w:rsid w:val="00F86C72"/>
    <w:rsid w:val="00F87FE4"/>
    <w:rsid w:val="00F91EC9"/>
    <w:rsid w:val="00F939B1"/>
    <w:rsid w:val="00F952C3"/>
    <w:rsid w:val="00F974CB"/>
    <w:rsid w:val="00FA1139"/>
    <w:rsid w:val="00FA1331"/>
    <w:rsid w:val="00FA2E20"/>
    <w:rsid w:val="00FA2EB7"/>
    <w:rsid w:val="00FA2EF5"/>
    <w:rsid w:val="00FA33A1"/>
    <w:rsid w:val="00FA5909"/>
    <w:rsid w:val="00FA5F07"/>
    <w:rsid w:val="00FA63C8"/>
    <w:rsid w:val="00FA6A5F"/>
    <w:rsid w:val="00FB072A"/>
    <w:rsid w:val="00FB09E7"/>
    <w:rsid w:val="00FB0CA1"/>
    <w:rsid w:val="00FB2618"/>
    <w:rsid w:val="00FB3B95"/>
    <w:rsid w:val="00FB48BB"/>
    <w:rsid w:val="00FB7356"/>
    <w:rsid w:val="00FB7488"/>
    <w:rsid w:val="00FC03FB"/>
    <w:rsid w:val="00FC0A3F"/>
    <w:rsid w:val="00FC0CDF"/>
    <w:rsid w:val="00FC1076"/>
    <w:rsid w:val="00FC1D1B"/>
    <w:rsid w:val="00FC2185"/>
    <w:rsid w:val="00FC232F"/>
    <w:rsid w:val="00FC362C"/>
    <w:rsid w:val="00FC400F"/>
    <w:rsid w:val="00FC448B"/>
    <w:rsid w:val="00FC4CFF"/>
    <w:rsid w:val="00FC5A90"/>
    <w:rsid w:val="00FC61EE"/>
    <w:rsid w:val="00FD2373"/>
    <w:rsid w:val="00FD2BF2"/>
    <w:rsid w:val="00FD2E0E"/>
    <w:rsid w:val="00FD2EAC"/>
    <w:rsid w:val="00FD2F8C"/>
    <w:rsid w:val="00FD3490"/>
    <w:rsid w:val="00FD5CA2"/>
    <w:rsid w:val="00FD6E79"/>
    <w:rsid w:val="00FD6F31"/>
    <w:rsid w:val="00FD70DB"/>
    <w:rsid w:val="00FE0815"/>
    <w:rsid w:val="00FE0931"/>
    <w:rsid w:val="00FE2F1E"/>
    <w:rsid w:val="00FE32CF"/>
    <w:rsid w:val="00FE46B5"/>
    <w:rsid w:val="00FE4E0C"/>
    <w:rsid w:val="00FE50ED"/>
    <w:rsid w:val="00FE6C84"/>
    <w:rsid w:val="00FF1324"/>
    <w:rsid w:val="00FF1792"/>
    <w:rsid w:val="00FF3407"/>
    <w:rsid w:val="00FF3D0C"/>
    <w:rsid w:val="00FF4624"/>
    <w:rsid w:val="00FF4827"/>
    <w:rsid w:val="00FF49E1"/>
    <w:rsid w:val="00FF7141"/>
    <w:rsid w:val="00FF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D6437D"/>
  <w15:docId w15:val="{C7005E0C-9721-4D32-85CC-EC314CC9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iPriority="99" w:unhideWhenUsed="1"/>
    <w:lsdException w:name="caption"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uiPriority="20" w:qFormat="1"/>
    <w:lsdException w:name="Document Map" w:locked="1" w:semiHidden="1" w:uiPriority="99" w:unhideWhenUsed="1"/>
    <w:lsdException w:name="Plain Text" w:locked="1" w:semiHidden="1" w:uiPriority="99" w:unhideWhenUsed="1"/>
    <w:lsdException w:name="E-mail Signature" w:locked="1"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iPriority="99"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link w:val="Heading1Char"/>
    <w:qFormat/>
    <w:rsid w:val="009437C5"/>
    <w:pPr>
      <w:keepNext/>
      <w:numPr>
        <w:numId w:val="14"/>
      </w:numPr>
      <w:ind w:left="432"/>
      <w:outlineLvl w:val="0"/>
    </w:pPr>
  </w:style>
  <w:style w:type="paragraph" w:styleId="Heading2">
    <w:name w:val="heading 2"/>
    <w:basedOn w:val="Normal"/>
    <w:next w:val="Normal"/>
    <w:link w:val="Heading2Char"/>
    <w:qFormat/>
    <w:rsid w:val="009437C5"/>
    <w:pPr>
      <w:keepNext/>
      <w:numPr>
        <w:ilvl w:val="1"/>
        <w:numId w:val="14"/>
      </w:numPr>
      <w:ind w:left="5112"/>
      <w:outlineLvl w:val="1"/>
    </w:pPr>
    <w:rPr>
      <w:rFonts w:cs="Arial"/>
      <w:bCs/>
      <w:iCs/>
      <w:szCs w:val="28"/>
    </w:rPr>
  </w:style>
  <w:style w:type="paragraph" w:styleId="Heading3">
    <w:name w:val="heading 3"/>
    <w:basedOn w:val="Normal"/>
    <w:next w:val="Normal"/>
    <w:link w:val="Heading3Char"/>
    <w:qFormat/>
    <w:rsid w:val="009437C5"/>
    <w:pPr>
      <w:keepNext/>
      <w:numPr>
        <w:ilvl w:val="2"/>
        <w:numId w:val="14"/>
      </w:numPr>
      <w:ind w:left="1602"/>
      <w:outlineLvl w:val="2"/>
    </w:pPr>
    <w:rPr>
      <w:rFonts w:cs="Arial"/>
      <w:bCs/>
      <w:szCs w:val="26"/>
    </w:rPr>
  </w:style>
  <w:style w:type="paragraph" w:styleId="Heading4">
    <w:name w:val="heading 4"/>
    <w:basedOn w:val="Normal"/>
    <w:next w:val="Normal"/>
    <w:link w:val="Heading4Char"/>
    <w:qFormat/>
    <w:rsid w:val="009437C5"/>
    <w:pPr>
      <w:keepNext/>
      <w:numPr>
        <w:ilvl w:val="3"/>
        <w:numId w:val="14"/>
      </w:numPr>
      <w:outlineLvl w:val="3"/>
    </w:pPr>
    <w:rPr>
      <w:bCs/>
      <w:szCs w:val="28"/>
    </w:rPr>
  </w:style>
  <w:style w:type="paragraph" w:styleId="Heading5">
    <w:name w:val="heading 5"/>
    <w:basedOn w:val="Normal"/>
    <w:next w:val="Normal"/>
    <w:link w:val="Heading5Char"/>
    <w:qFormat/>
    <w:rsid w:val="009437C5"/>
    <w:pPr>
      <w:keepNext/>
      <w:numPr>
        <w:ilvl w:val="4"/>
        <w:numId w:val="14"/>
      </w:numPr>
      <w:outlineLvl w:val="4"/>
    </w:pPr>
    <w:rPr>
      <w:bCs/>
      <w:iCs/>
      <w:szCs w:val="26"/>
    </w:rPr>
  </w:style>
  <w:style w:type="paragraph" w:styleId="Heading6">
    <w:name w:val="heading 6"/>
    <w:basedOn w:val="Normal"/>
    <w:next w:val="Normal"/>
    <w:link w:val="Heading6Char"/>
    <w:qFormat/>
    <w:rsid w:val="009437C5"/>
    <w:pPr>
      <w:keepNext/>
      <w:numPr>
        <w:ilvl w:val="5"/>
        <w:numId w:val="14"/>
      </w:numPr>
      <w:outlineLvl w:val="5"/>
    </w:pPr>
    <w:rPr>
      <w:bCs/>
      <w:szCs w:val="22"/>
    </w:rPr>
  </w:style>
  <w:style w:type="paragraph" w:styleId="Heading7">
    <w:name w:val="heading 7"/>
    <w:basedOn w:val="Normal"/>
    <w:next w:val="Normal"/>
    <w:link w:val="Heading7Char"/>
    <w:qFormat/>
    <w:rsid w:val="009437C5"/>
    <w:pPr>
      <w:keepNext/>
      <w:numPr>
        <w:ilvl w:val="6"/>
        <w:numId w:val="14"/>
      </w:numPr>
      <w:outlineLvl w:val="6"/>
    </w:pPr>
  </w:style>
  <w:style w:type="paragraph" w:styleId="Heading8">
    <w:name w:val="heading 8"/>
    <w:basedOn w:val="Normal"/>
    <w:next w:val="Normal"/>
    <w:link w:val="Heading8Char"/>
    <w:qFormat/>
    <w:rsid w:val="009437C5"/>
    <w:pPr>
      <w:keepNext/>
      <w:numPr>
        <w:ilvl w:val="7"/>
        <w:numId w:val="14"/>
      </w:numPr>
      <w:outlineLvl w:val="7"/>
    </w:pPr>
    <w:rPr>
      <w:iCs/>
    </w:rPr>
  </w:style>
  <w:style w:type="paragraph" w:styleId="Heading9">
    <w:name w:val="heading 9"/>
    <w:basedOn w:val="Normal"/>
    <w:next w:val="Normal"/>
    <w:link w:val="Heading9Char"/>
    <w:qFormat/>
    <w:rsid w:val="009437C5"/>
    <w:pPr>
      <w:keepNext/>
      <w:numPr>
        <w:ilvl w:val="8"/>
        <w:numId w:val="1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A0E42"/>
    <w:rPr>
      <w:rFonts w:ascii="Courier New" w:eastAsia="Batang" w:hAnsi="Courier New" w:cs="Courier New"/>
      <w:sz w:val="24"/>
      <w:szCs w:val="24"/>
    </w:rPr>
  </w:style>
  <w:style w:type="character" w:customStyle="1" w:styleId="Heading2Char">
    <w:name w:val="Heading 2 Char"/>
    <w:link w:val="Heading2"/>
    <w:locked/>
    <w:rsid w:val="006C6589"/>
    <w:rPr>
      <w:rFonts w:ascii="Courier New" w:eastAsia="Batang" w:hAnsi="Courier New" w:cs="Arial"/>
      <w:bCs/>
      <w:iCs/>
      <w:sz w:val="24"/>
      <w:szCs w:val="28"/>
    </w:rPr>
  </w:style>
  <w:style w:type="character" w:customStyle="1" w:styleId="Heading3Char">
    <w:name w:val="Heading 3 Char"/>
    <w:link w:val="Heading3"/>
    <w:locked/>
    <w:rsid w:val="00664741"/>
    <w:rPr>
      <w:rFonts w:ascii="Courier New" w:eastAsia="Batang" w:hAnsi="Courier New" w:cs="Arial"/>
      <w:bCs/>
      <w:sz w:val="24"/>
      <w:szCs w:val="26"/>
    </w:rPr>
  </w:style>
  <w:style w:type="character" w:customStyle="1" w:styleId="Heading4Char">
    <w:name w:val="Heading 4 Char"/>
    <w:link w:val="Heading4"/>
    <w:locked/>
    <w:rsid w:val="00664741"/>
    <w:rPr>
      <w:rFonts w:ascii="Courier New" w:eastAsia="Batang" w:hAnsi="Courier New" w:cs="Courier New"/>
      <w:bCs/>
      <w:sz w:val="24"/>
      <w:szCs w:val="28"/>
    </w:rPr>
  </w:style>
  <w:style w:type="character" w:customStyle="1" w:styleId="Heading5Char">
    <w:name w:val="Heading 5 Char"/>
    <w:link w:val="Heading5"/>
    <w:locked/>
    <w:rsid w:val="00664741"/>
    <w:rPr>
      <w:rFonts w:ascii="Courier New" w:eastAsia="Batang" w:hAnsi="Courier New" w:cs="Courier New"/>
      <w:bCs/>
      <w:iCs/>
      <w:sz w:val="24"/>
      <w:szCs w:val="26"/>
    </w:rPr>
  </w:style>
  <w:style w:type="character" w:customStyle="1" w:styleId="Heading6Char">
    <w:name w:val="Heading 6 Char"/>
    <w:link w:val="Heading6"/>
    <w:locked/>
    <w:rsid w:val="00664741"/>
    <w:rPr>
      <w:rFonts w:ascii="Courier New" w:eastAsia="Batang" w:hAnsi="Courier New" w:cs="Courier New"/>
      <w:bCs/>
      <w:sz w:val="24"/>
      <w:szCs w:val="22"/>
    </w:rPr>
  </w:style>
  <w:style w:type="character" w:customStyle="1" w:styleId="Heading7Char">
    <w:name w:val="Heading 7 Char"/>
    <w:link w:val="Heading7"/>
    <w:locked/>
    <w:rsid w:val="00664741"/>
    <w:rPr>
      <w:rFonts w:ascii="Courier New" w:eastAsia="Batang" w:hAnsi="Courier New" w:cs="Courier New"/>
      <w:sz w:val="24"/>
      <w:szCs w:val="24"/>
    </w:rPr>
  </w:style>
  <w:style w:type="character" w:customStyle="1" w:styleId="Heading8Char">
    <w:name w:val="Heading 8 Char"/>
    <w:link w:val="Heading8"/>
    <w:locked/>
    <w:rsid w:val="00664741"/>
    <w:rPr>
      <w:rFonts w:ascii="Courier New" w:eastAsia="Batang" w:hAnsi="Courier New" w:cs="Courier New"/>
      <w:iCs/>
      <w:sz w:val="24"/>
      <w:szCs w:val="24"/>
    </w:rPr>
  </w:style>
  <w:style w:type="character" w:customStyle="1" w:styleId="Heading9Char">
    <w:name w:val="Heading 9 Char"/>
    <w:link w:val="Heading9"/>
    <w:locked/>
    <w:rsid w:val="00664741"/>
    <w:rPr>
      <w:rFonts w:ascii="Courier New" w:eastAsia="Batang" w:hAnsi="Courier New" w:cs="Arial"/>
      <w:sz w:val="24"/>
      <w:szCs w:val="22"/>
    </w:rPr>
  </w:style>
  <w:style w:type="paragraph" w:styleId="Header">
    <w:name w:val="header"/>
    <w:basedOn w:val="Normal"/>
    <w:link w:val="HeaderChar"/>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character" w:customStyle="1" w:styleId="HeaderChar">
    <w:name w:val="Header Char"/>
    <w:link w:val="Header"/>
    <w:locked/>
    <w:rsid w:val="00664741"/>
    <w:rPr>
      <w:rFonts w:ascii="Courier New" w:eastAsia="Batang" w:hAnsi="Courier New" w:cs="Courier New"/>
      <w:sz w:val="24"/>
      <w:szCs w:val="24"/>
      <w:lang w:eastAsia="en-US"/>
    </w:rPr>
  </w:style>
  <w:style w:type="paragraph" w:styleId="Footer">
    <w:name w:val="footer"/>
    <w:basedOn w:val="Header"/>
    <w:link w:val="FooterChar"/>
    <w:rsid w:val="009437C5"/>
    <w:rPr>
      <w:lang w:eastAsia="ko-KR"/>
    </w:rPr>
  </w:style>
  <w:style w:type="character" w:customStyle="1" w:styleId="FooterChar">
    <w:name w:val="Footer Char"/>
    <w:link w:val="Footer"/>
    <w:locked/>
    <w:rsid w:val="00664741"/>
    <w:rPr>
      <w:rFonts w:ascii="Courier New" w:eastAsia="Batang" w:hAnsi="Courier New" w:cs="Courier New"/>
      <w:sz w:val="24"/>
      <w:szCs w:val="24"/>
      <w:lang w:eastAsia="ko-KR"/>
    </w:rPr>
  </w:style>
  <w:style w:type="paragraph" w:styleId="TOC1">
    <w:name w:val="toc 1"/>
    <w:basedOn w:val="Normal"/>
    <w:next w:val="Normal"/>
    <w:autoRedefine/>
    <w:uiPriority w:val="39"/>
    <w:rsid w:val="00364EA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TOC4">
    <w:name w:val="toc 4"/>
    <w:basedOn w:val="Normal"/>
    <w:next w:val="Normal"/>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9437C5"/>
    <w:pPr>
      <w:spacing w:after="120"/>
      <w:ind w:left="1440" w:right="1440"/>
    </w:pPr>
  </w:style>
  <w:style w:type="paragraph" w:styleId="BodyText">
    <w:name w:val="Body Text"/>
    <w:basedOn w:val="Normal"/>
    <w:link w:val="BodyTextChar"/>
    <w:semiHidden/>
    <w:rsid w:val="009437C5"/>
    <w:pPr>
      <w:spacing w:after="120"/>
    </w:pPr>
  </w:style>
  <w:style w:type="character" w:customStyle="1" w:styleId="BodyTextChar">
    <w:name w:val="Body Text Char"/>
    <w:link w:val="BodyText"/>
    <w:semiHidden/>
    <w:locked/>
    <w:rsid w:val="00664741"/>
    <w:rPr>
      <w:rFonts w:ascii="Courier New" w:eastAsia="Batang" w:hAnsi="Courier New" w:cs="Courier New"/>
      <w:sz w:val="24"/>
      <w:szCs w:val="24"/>
      <w:lang w:eastAsia="en-US"/>
    </w:rPr>
  </w:style>
  <w:style w:type="paragraph" w:customStyle="1" w:styleId="RFCH1-noTOCnonum">
    <w:name w:val="RFC H1 - no TOC no num"/>
    <w:basedOn w:val="RFCH1-nonum"/>
    <w:next w:val="Normal"/>
    <w:rsid w:val="009437C5"/>
    <w:pPr>
      <w:outlineLvl w:val="9"/>
    </w:pPr>
  </w:style>
  <w:style w:type="paragraph" w:styleId="FootnoteText">
    <w:name w:val="footnote text"/>
    <w:basedOn w:val="Normal"/>
    <w:link w:val="FootnoteTextChar"/>
    <w:semiHidden/>
    <w:rsid w:val="009437C5"/>
    <w:rPr>
      <w:sz w:val="20"/>
      <w:szCs w:val="20"/>
    </w:rPr>
  </w:style>
  <w:style w:type="character" w:customStyle="1" w:styleId="FootnoteTextChar">
    <w:name w:val="Footnote Text Char"/>
    <w:link w:val="FootnoteText"/>
    <w:semiHidden/>
    <w:locked/>
    <w:rsid w:val="00664741"/>
    <w:rPr>
      <w:rFonts w:ascii="Courier New" w:eastAsia="Batang" w:hAnsi="Courier New" w:cs="Courier New"/>
      <w:lang w:eastAsia="en-US"/>
    </w:rPr>
  </w:style>
  <w:style w:type="character" w:styleId="EndnoteReference">
    <w:name w:val="endnote reference"/>
    <w:semiHidden/>
    <w:rsid w:val="009437C5"/>
    <w:rPr>
      <w:vertAlign w:val="baseline"/>
    </w:rPr>
  </w:style>
  <w:style w:type="paragraph" w:styleId="Caption">
    <w:name w:val="caption"/>
    <w:basedOn w:val="Normal"/>
    <w:next w:val="Normal"/>
    <w:qFormat/>
    <w:rsid w:val="009437C5"/>
    <w:pPr>
      <w:numPr>
        <w:numId w:val="18"/>
      </w:numPr>
      <w:jc w:val="center"/>
    </w:pPr>
    <w:rPr>
      <w:bCs/>
      <w:szCs w:val="20"/>
    </w:rPr>
  </w:style>
  <w:style w:type="character" w:styleId="FootnoteReference">
    <w:name w:val="footnote reference"/>
    <w:semiHidden/>
    <w:rsid w:val="009437C5"/>
    <w:rPr>
      <w:vertAlign w:val="superscript"/>
    </w:rPr>
  </w:style>
  <w:style w:type="paragraph" w:customStyle="1" w:styleId="RFCReferencesBookmark">
    <w:name w:val="RFC References Bookmark"/>
    <w:basedOn w:val="RFCReferences"/>
    <w:rsid w:val="009437C5"/>
    <w:pPr>
      <w:numPr>
        <w:numId w:val="0"/>
      </w:numPr>
      <w:ind w:left="1872" w:hanging="1440"/>
    </w:pPr>
  </w:style>
  <w:style w:type="paragraph" w:customStyle="1" w:styleId="RFCReferences">
    <w:name w:val="RFC References"/>
    <w:basedOn w:val="Normal"/>
    <w:rsid w:val="009437C5"/>
    <w:pPr>
      <w:keepLines/>
      <w:numPr>
        <w:numId w:val="15"/>
      </w:numPr>
      <w:tabs>
        <w:tab w:val="clear" w:pos="432"/>
        <w:tab w:val="clear" w:pos="864"/>
      </w:tabs>
    </w:pPr>
  </w:style>
  <w:style w:type="paragraph" w:customStyle="1" w:styleId="RFCH1-nonum">
    <w:name w:val="RFC H1 - no num"/>
    <w:basedOn w:val="Normal"/>
    <w:next w:val="Normal"/>
    <w:semiHidden/>
    <w:rsid w:val="009437C5"/>
    <w:pPr>
      <w:keepNext/>
      <w:ind w:left="0"/>
      <w:outlineLvl w:val="0"/>
    </w:pPr>
    <w:rPr>
      <w:rFonts w:eastAsia="Times New Roman"/>
      <w:bCs/>
    </w:rPr>
  </w:style>
  <w:style w:type="paragraph" w:customStyle="1" w:styleId="RFCTitle">
    <w:name w:val="RFC Title"/>
    <w:basedOn w:val="Normal"/>
    <w:rsid w:val="009437C5"/>
    <w:pPr>
      <w:spacing w:after="480"/>
      <w:jc w:val="center"/>
    </w:pPr>
    <w:rPr>
      <w:rFonts w:eastAsia="Times New Roman"/>
    </w:rPr>
  </w:style>
  <w:style w:type="paragraph" w:customStyle="1" w:styleId="RFCInstructions">
    <w:name w:val="RFC Instructions"/>
    <w:basedOn w:val="Normal"/>
    <w:next w:val="Normal"/>
    <w:semiHidden/>
    <w:rsid w:val="009437C5"/>
    <w:rPr>
      <w:b/>
    </w:rPr>
  </w:style>
  <w:style w:type="paragraph" w:customStyle="1" w:styleId="RFCListNumbered">
    <w:name w:val="RFC List Numbered"/>
    <w:basedOn w:val="Normal"/>
    <w:link w:val="RFCListNumberedChar"/>
    <w:rsid w:val="009437C5"/>
    <w:pPr>
      <w:keepLines/>
      <w:numPr>
        <w:numId w:val="19"/>
      </w:numPr>
    </w:pPr>
  </w:style>
  <w:style w:type="paragraph" w:customStyle="1" w:styleId="RFCApp">
    <w:name w:val="RFC App"/>
    <w:basedOn w:val="RFCH1-nonum"/>
    <w:next w:val="Normal"/>
    <w:rsid w:val="009437C5"/>
    <w:pPr>
      <w:pageBreakBefore/>
      <w:numPr>
        <w:numId w:val="17"/>
      </w:numPr>
    </w:pPr>
  </w:style>
  <w:style w:type="paragraph" w:customStyle="1" w:styleId="RFCAppH1">
    <w:name w:val="RFC App H1"/>
    <w:basedOn w:val="RFCH1-nonum"/>
    <w:next w:val="Normal"/>
    <w:rsid w:val="009437C5"/>
    <w:pPr>
      <w:numPr>
        <w:ilvl w:val="1"/>
        <w:numId w:val="17"/>
      </w:numPr>
      <w:outlineLvl w:val="1"/>
    </w:pPr>
  </w:style>
  <w:style w:type="paragraph" w:customStyle="1" w:styleId="RFCAppH2">
    <w:name w:val="RFC App H2"/>
    <w:basedOn w:val="RFCH1-nonum"/>
    <w:next w:val="Normal"/>
    <w:rsid w:val="009437C5"/>
    <w:pPr>
      <w:numPr>
        <w:ilvl w:val="2"/>
        <w:numId w:val="17"/>
      </w:numPr>
      <w:outlineLvl w:val="2"/>
    </w:pPr>
  </w:style>
  <w:style w:type="paragraph" w:styleId="BodyText2">
    <w:name w:val="Body Text 2"/>
    <w:basedOn w:val="Normal"/>
    <w:link w:val="BodyText2Char"/>
    <w:semiHidden/>
    <w:rsid w:val="009437C5"/>
    <w:pPr>
      <w:spacing w:after="120" w:line="480" w:lineRule="auto"/>
    </w:pPr>
  </w:style>
  <w:style w:type="character" w:customStyle="1" w:styleId="BodyText2Char">
    <w:name w:val="Body Text 2 Char"/>
    <w:link w:val="BodyText2"/>
    <w:semiHidden/>
    <w:locked/>
    <w:rsid w:val="00664741"/>
    <w:rPr>
      <w:rFonts w:ascii="Courier New" w:eastAsia="Batang" w:hAnsi="Courier New" w:cs="Courier New"/>
      <w:sz w:val="24"/>
      <w:szCs w:val="24"/>
      <w:lang w:eastAsia="en-US"/>
    </w:rPr>
  </w:style>
  <w:style w:type="paragraph" w:styleId="BodyText3">
    <w:name w:val="Body Text 3"/>
    <w:basedOn w:val="Normal"/>
    <w:link w:val="BodyText3Char"/>
    <w:semiHidden/>
    <w:rsid w:val="009437C5"/>
    <w:pPr>
      <w:spacing w:after="120"/>
    </w:pPr>
    <w:rPr>
      <w:sz w:val="16"/>
      <w:szCs w:val="16"/>
    </w:rPr>
  </w:style>
  <w:style w:type="character" w:customStyle="1" w:styleId="BodyText3Char">
    <w:name w:val="Body Text 3 Char"/>
    <w:link w:val="BodyText3"/>
    <w:semiHidden/>
    <w:locked/>
    <w:rsid w:val="00664741"/>
    <w:rPr>
      <w:rFonts w:ascii="Courier New" w:eastAsia="Batang" w:hAnsi="Courier New" w:cs="Courier New"/>
      <w:sz w:val="16"/>
      <w:szCs w:val="16"/>
      <w:lang w:eastAsia="en-US"/>
    </w:rPr>
  </w:style>
  <w:style w:type="paragraph" w:styleId="BodyTextFirstIndent">
    <w:name w:val="Body Text First Indent"/>
    <w:basedOn w:val="BodyText"/>
    <w:link w:val="BodyTextFirstIndentChar"/>
    <w:semiHidden/>
    <w:rsid w:val="009437C5"/>
    <w:pPr>
      <w:ind w:firstLine="210"/>
    </w:pPr>
  </w:style>
  <w:style w:type="character" w:customStyle="1" w:styleId="BodyTextFirstIndentChar">
    <w:name w:val="Body Text First Indent Char"/>
    <w:basedOn w:val="BodyTextChar"/>
    <w:link w:val="BodyTextFirstIndent"/>
    <w:semiHidden/>
    <w:locked/>
    <w:rsid w:val="00664741"/>
    <w:rPr>
      <w:rFonts w:ascii="Courier New" w:eastAsia="Batang" w:hAnsi="Courier New" w:cs="Courier New"/>
      <w:sz w:val="24"/>
      <w:szCs w:val="24"/>
      <w:lang w:eastAsia="en-US"/>
    </w:rPr>
  </w:style>
  <w:style w:type="paragraph" w:styleId="BodyTextIndent">
    <w:name w:val="Body Text Indent"/>
    <w:basedOn w:val="Normal"/>
    <w:link w:val="BodyTextIndentChar"/>
    <w:semiHidden/>
    <w:rsid w:val="009437C5"/>
    <w:pPr>
      <w:spacing w:after="120"/>
      <w:ind w:left="360"/>
    </w:pPr>
  </w:style>
  <w:style w:type="character" w:customStyle="1" w:styleId="BodyTextIndentChar">
    <w:name w:val="Body Text Indent Char"/>
    <w:link w:val="BodyTextIndent"/>
    <w:semiHidden/>
    <w:locked/>
    <w:rsid w:val="00664741"/>
    <w:rPr>
      <w:rFonts w:ascii="Courier New" w:eastAsia="Batang" w:hAnsi="Courier New" w:cs="Courier New"/>
      <w:sz w:val="24"/>
      <w:szCs w:val="24"/>
      <w:lang w:eastAsia="en-US"/>
    </w:rPr>
  </w:style>
  <w:style w:type="paragraph" w:styleId="BodyTextFirstIndent2">
    <w:name w:val="Body Text First Indent 2"/>
    <w:basedOn w:val="BodyTextIndent"/>
    <w:link w:val="BodyTextFirstIndent2Char"/>
    <w:semiHidden/>
    <w:rsid w:val="009437C5"/>
    <w:pPr>
      <w:ind w:firstLine="210"/>
    </w:pPr>
  </w:style>
  <w:style w:type="character" w:customStyle="1" w:styleId="BodyTextFirstIndent2Char">
    <w:name w:val="Body Text First Indent 2 Char"/>
    <w:basedOn w:val="BodyTextIndentChar"/>
    <w:link w:val="BodyTextFirstIndent2"/>
    <w:semiHidden/>
    <w:locked/>
    <w:rsid w:val="00664741"/>
    <w:rPr>
      <w:rFonts w:ascii="Courier New" w:eastAsia="Batang" w:hAnsi="Courier New" w:cs="Courier New"/>
      <w:sz w:val="24"/>
      <w:szCs w:val="24"/>
      <w:lang w:eastAsia="en-US"/>
    </w:rPr>
  </w:style>
  <w:style w:type="paragraph" w:styleId="BodyTextIndent2">
    <w:name w:val="Body Text Indent 2"/>
    <w:basedOn w:val="Normal"/>
    <w:link w:val="BodyTextIndent2Char"/>
    <w:semiHidden/>
    <w:rsid w:val="009437C5"/>
    <w:pPr>
      <w:spacing w:after="120" w:line="480" w:lineRule="auto"/>
      <w:ind w:left="360"/>
    </w:pPr>
  </w:style>
  <w:style w:type="character" w:customStyle="1" w:styleId="BodyTextIndent2Char">
    <w:name w:val="Body Text Indent 2 Char"/>
    <w:link w:val="BodyTextIndent2"/>
    <w:semiHidden/>
    <w:locked/>
    <w:rsid w:val="00664741"/>
    <w:rPr>
      <w:rFonts w:ascii="Courier New" w:eastAsia="Batang" w:hAnsi="Courier New" w:cs="Courier New"/>
      <w:sz w:val="24"/>
      <w:szCs w:val="24"/>
      <w:lang w:eastAsia="en-US"/>
    </w:rPr>
  </w:style>
  <w:style w:type="paragraph" w:styleId="BodyTextIndent3">
    <w:name w:val="Body Text Indent 3"/>
    <w:basedOn w:val="Normal"/>
    <w:link w:val="BodyTextIndent3Char"/>
    <w:semiHidden/>
    <w:rsid w:val="009437C5"/>
    <w:pPr>
      <w:spacing w:after="120"/>
      <w:ind w:left="360"/>
    </w:pPr>
    <w:rPr>
      <w:sz w:val="16"/>
      <w:szCs w:val="16"/>
    </w:rPr>
  </w:style>
  <w:style w:type="character" w:customStyle="1" w:styleId="BodyTextIndent3Char">
    <w:name w:val="Body Text Indent 3 Char"/>
    <w:link w:val="BodyTextIndent3"/>
    <w:semiHidden/>
    <w:locked/>
    <w:rsid w:val="00664741"/>
    <w:rPr>
      <w:rFonts w:ascii="Courier New" w:eastAsia="Batang" w:hAnsi="Courier New" w:cs="Courier New"/>
      <w:sz w:val="16"/>
      <w:szCs w:val="16"/>
      <w:lang w:eastAsia="en-US"/>
    </w:rPr>
  </w:style>
  <w:style w:type="paragraph" w:styleId="Closing">
    <w:name w:val="Closing"/>
    <w:basedOn w:val="Normal"/>
    <w:link w:val="ClosingChar"/>
    <w:semiHidden/>
    <w:rsid w:val="009437C5"/>
    <w:pPr>
      <w:ind w:left="4320"/>
    </w:pPr>
  </w:style>
  <w:style w:type="character" w:customStyle="1" w:styleId="ClosingChar">
    <w:name w:val="Closing Char"/>
    <w:link w:val="Closing"/>
    <w:semiHidden/>
    <w:locked/>
    <w:rsid w:val="00664741"/>
    <w:rPr>
      <w:rFonts w:ascii="Courier New" w:eastAsia="Batang" w:hAnsi="Courier New" w:cs="Courier New"/>
      <w:sz w:val="24"/>
      <w:szCs w:val="24"/>
      <w:lang w:eastAsia="en-US"/>
    </w:rPr>
  </w:style>
  <w:style w:type="paragraph" w:styleId="Date">
    <w:name w:val="Date"/>
    <w:basedOn w:val="Normal"/>
    <w:next w:val="Normal"/>
    <w:link w:val="DateChar"/>
    <w:semiHidden/>
    <w:rsid w:val="009437C5"/>
  </w:style>
  <w:style w:type="character" w:customStyle="1" w:styleId="DateChar">
    <w:name w:val="Date Char"/>
    <w:link w:val="Date"/>
    <w:semiHidden/>
    <w:locked/>
    <w:rsid w:val="00664741"/>
    <w:rPr>
      <w:rFonts w:ascii="Courier New" w:eastAsia="Batang" w:hAnsi="Courier New" w:cs="Courier New"/>
      <w:sz w:val="24"/>
      <w:szCs w:val="24"/>
      <w:lang w:eastAsia="en-US"/>
    </w:rPr>
  </w:style>
  <w:style w:type="paragraph" w:styleId="E-mailSignature">
    <w:name w:val="E-mail Signature"/>
    <w:basedOn w:val="Normal"/>
    <w:link w:val="E-mailSignatureChar"/>
    <w:semiHidden/>
    <w:rsid w:val="009437C5"/>
  </w:style>
  <w:style w:type="character" w:customStyle="1" w:styleId="E-mailSignatureChar">
    <w:name w:val="E-mail Signature Char"/>
    <w:link w:val="E-mailSignature"/>
    <w:semiHidden/>
    <w:locked/>
    <w:rsid w:val="00664741"/>
    <w:rPr>
      <w:rFonts w:ascii="Courier New" w:eastAsia="Batang" w:hAnsi="Courier New" w:cs="Courier New"/>
      <w:sz w:val="24"/>
      <w:szCs w:val="24"/>
      <w:lang w:eastAsia="en-US"/>
    </w:rPr>
  </w:style>
  <w:style w:type="character" w:styleId="Emphasis">
    <w:name w:val="Emphasis"/>
    <w:uiPriority w:val="20"/>
    <w:qFormat/>
    <w:rsid w:val="009437C5"/>
    <w:rPr>
      <w:i/>
      <w:iCs/>
    </w:rPr>
  </w:style>
  <w:style w:type="paragraph" w:styleId="EnvelopeAddress">
    <w:name w:val="envelope address"/>
    <w:basedOn w:val="Normal"/>
    <w:semiHidden/>
    <w:rsid w:val="009437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9437C5"/>
    <w:rPr>
      <w:rFonts w:ascii="Arial" w:hAnsi="Arial" w:cs="Arial"/>
      <w:sz w:val="20"/>
      <w:szCs w:val="20"/>
    </w:rPr>
  </w:style>
  <w:style w:type="character" w:styleId="FollowedHyperlink">
    <w:name w:val="FollowedHyperlink"/>
    <w:semiHidden/>
    <w:rsid w:val="009437C5"/>
    <w:rPr>
      <w:color w:val="800080"/>
      <w:u w:val="single"/>
    </w:rPr>
  </w:style>
  <w:style w:type="character" w:styleId="HTMLAcronym">
    <w:name w:val="HTML Acronym"/>
    <w:semiHidden/>
    <w:rsid w:val="009437C5"/>
  </w:style>
  <w:style w:type="paragraph" w:styleId="HTMLAddress">
    <w:name w:val="HTML Address"/>
    <w:basedOn w:val="Normal"/>
    <w:link w:val="HTMLAddressChar"/>
    <w:semiHidden/>
    <w:rsid w:val="009437C5"/>
    <w:rPr>
      <w:i/>
      <w:iCs/>
    </w:rPr>
  </w:style>
  <w:style w:type="character" w:customStyle="1" w:styleId="HTMLAddressChar">
    <w:name w:val="HTML Address Char"/>
    <w:link w:val="HTMLAddress"/>
    <w:semiHidden/>
    <w:locked/>
    <w:rsid w:val="00664741"/>
    <w:rPr>
      <w:rFonts w:ascii="Courier New" w:eastAsia="Batang" w:hAnsi="Courier New" w:cs="Courier New"/>
      <w:i/>
      <w:iCs/>
      <w:sz w:val="24"/>
      <w:szCs w:val="24"/>
      <w:lang w:eastAsia="en-US"/>
    </w:rPr>
  </w:style>
  <w:style w:type="character" w:styleId="HTMLCite">
    <w:name w:val="HTML Cite"/>
    <w:semiHidden/>
    <w:rsid w:val="009437C5"/>
    <w:rPr>
      <w:i/>
      <w:iCs/>
    </w:rPr>
  </w:style>
  <w:style w:type="character" w:styleId="HTMLCode">
    <w:name w:val="HTML Code"/>
    <w:semiHidden/>
    <w:rsid w:val="009437C5"/>
    <w:rPr>
      <w:rFonts w:ascii="Courier New" w:hAnsi="Courier New" w:cs="Courier New"/>
      <w:sz w:val="20"/>
      <w:szCs w:val="20"/>
    </w:rPr>
  </w:style>
  <w:style w:type="character" w:styleId="HTMLDefinition">
    <w:name w:val="HTML Definition"/>
    <w:semiHidden/>
    <w:rsid w:val="009437C5"/>
    <w:rPr>
      <w:i/>
      <w:iCs/>
    </w:rPr>
  </w:style>
  <w:style w:type="character" w:styleId="HTMLKeyboard">
    <w:name w:val="HTML Keyboard"/>
    <w:semiHidden/>
    <w:rsid w:val="009437C5"/>
    <w:rPr>
      <w:rFonts w:ascii="Courier New" w:hAnsi="Courier New" w:cs="Courier New"/>
      <w:sz w:val="20"/>
      <w:szCs w:val="20"/>
    </w:rPr>
  </w:style>
  <w:style w:type="paragraph" w:styleId="HTMLPreformatted">
    <w:name w:val="HTML Preformatted"/>
    <w:basedOn w:val="Normal"/>
    <w:link w:val="HTMLPreformattedChar"/>
    <w:uiPriority w:val="99"/>
    <w:semiHidden/>
    <w:rsid w:val="009437C5"/>
    <w:rPr>
      <w:sz w:val="20"/>
      <w:szCs w:val="20"/>
    </w:rPr>
  </w:style>
  <w:style w:type="character" w:customStyle="1" w:styleId="HTMLPreformattedChar">
    <w:name w:val="HTML Preformatted Char"/>
    <w:link w:val="HTMLPreformatted"/>
    <w:uiPriority w:val="99"/>
    <w:semiHidden/>
    <w:locked/>
    <w:rsid w:val="00A76318"/>
    <w:rPr>
      <w:rFonts w:ascii="Courier New" w:eastAsia="Batang" w:hAnsi="Courier New" w:cs="Courier New"/>
      <w:lang w:eastAsia="en-US"/>
    </w:rPr>
  </w:style>
  <w:style w:type="character" w:styleId="HTMLSample">
    <w:name w:val="HTML Sample"/>
    <w:semiHidden/>
    <w:rsid w:val="009437C5"/>
    <w:rPr>
      <w:rFonts w:ascii="Courier New" w:hAnsi="Courier New" w:cs="Courier New"/>
    </w:rPr>
  </w:style>
  <w:style w:type="character" w:styleId="HTMLTypewriter">
    <w:name w:val="HTML Typewriter"/>
    <w:semiHidden/>
    <w:rsid w:val="009437C5"/>
    <w:rPr>
      <w:rFonts w:ascii="Courier New" w:hAnsi="Courier New" w:cs="Courier New"/>
      <w:sz w:val="20"/>
      <w:szCs w:val="20"/>
    </w:rPr>
  </w:style>
  <w:style w:type="character" w:styleId="HTMLVariable">
    <w:name w:val="HTML Variable"/>
    <w:semiHidden/>
    <w:rsid w:val="009437C5"/>
    <w:rPr>
      <w:i/>
      <w:iCs/>
    </w:rPr>
  </w:style>
  <w:style w:type="character" w:styleId="Hyperlink">
    <w:name w:val="Hyperlink"/>
    <w:uiPriority w:val="99"/>
    <w:rsid w:val="009437C5"/>
    <w:rPr>
      <w:color w:val="0000FF"/>
      <w:u w:val="single"/>
    </w:rPr>
  </w:style>
  <w:style w:type="character" w:styleId="LineNumber">
    <w:name w:val="line number"/>
    <w:semiHidden/>
    <w:rsid w:val="009437C5"/>
  </w:style>
  <w:style w:type="paragraph" w:styleId="List">
    <w:name w:val="List"/>
    <w:basedOn w:val="Normal"/>
    <w:semiHidden/>
    <w:rsid w:val="009437C5"/>
    <w:pPr>
      <w:ind w:left="360" w:hanging="360"/>
    </w:pPr>
  </w:style>
  <w:style w:type="paragraph" w:styleId="List2">
    <w:name w:val="List 2"/>
    <w:basedOn w:val="Normal"/>
    <w:semiHidden/>
    <w:rsid w:val="009437C5"/>
    <w:pPr>
      <w:ind w:left="720" w:hanging="360"/>
    </w:pPr>
  </w:style>
  <w:style w:type="paragraph" w:styleId="List3">
    <w:name w:val="List 3"/>
    <w:basedOn w:val="Normal"/>
    <w:semiHidden/>
    <w:rsid w:val="009437C5"/>
    <w:pPr>
      <w:ind w:left="1080" w:hanging="360"/>
    </w:pPr>
  </w:style>
  <w:style w:type="paragraph" w:styleId="List4">
    <w:name w:val="List 4"/>
    <w:basedOn w:val="Normal"/>
    <w:semiHidden/>
    <w:rsid w:val="009437C5"/>
    <w:pPr>
      <w:ind w:left="1440" w:hanging="360"/>
    </w:pPr>
  </w:style>
  <w:style w:type="paragraph" w:styleId="List5">
    <w:name w:val="List 5"/>
    <w:basedOn w:val="Normal"/>
    <w:semiHidden/>
    <w:rsid w:val="009437C5"/>
    <w:pPr>
      <w:ind w:left="1800" w:hanging="360"/>
    </w:pPr>
  </w:style>
  <w:style w:type="paragraph" w:styleId="ListBullet">
    <w:name w:val="List Bullet"/>
    <w:basedOn w:val="Normal"/>
    <w:autoRedefine/>
    <w:semiHidden/>
    <w:rsid w:val="009437C5"/>
    <w:pPr>
      <w:numPr>
        <w:numId w:val="1"/>
      </w:numPr>
    </w:pPr>
  </w:style>
  <w:style w:type="paragraph" w:styleId="ListBullet2">
    <w:name w:val="List Bullet 2"/>
    <w:basedOn w:val="Normal"/>
    <w:autoRedefine/>
    <w:semiHidden/>
    <w:rsid w:val="009437C5"/>
    <w:pPr>
      <w:numPr>
        <w:numId w:val="2"/>
      </w:numPr>
    </w:pPr>
  </w:style>
  <w:style w:type="paragraph" w:styleId="ListBullet3">
    <w:name w:val="List Bullet 3"/>
    <w:basedOn w:val="Normal"/>
    <w:autoRedefine/>
    <w:semiHidden/>
    <w:rsid w:val="009437C5"/>
    <w:pPr>
      <w:numPr>
        <w:numId w:val="3"/>
      </w:numPr>
    </w:pPr>
  </w:style>
  <w:style w:type="paragraph" w:styleId="ListBullet4">
    <w:name w:val="List Bullet 4"/>
    <w:basedOn w:val="Normal"/>
    <w:autoRedefine/>
    <w:semiHidden/>
    <w:rsid w:val="009437C5"/>
    <w:pPr>
      <w:numPr>
        <w:numId w:val="4"/>
      </w:numPr>
    </w:pPr>
  </w:style>
  <w:style w:type="paragraph" w:styleId="ListBullet5">
    <w:name w:val="List Bullet 5"/>
    <w:basedOn w:val="Normal"/>
    <w:autoRedefine/>
    <w:semiHidden/>
    <w:rsid w:val="009437C5"/>
    <w:pPr>
      <w:numPr>
        <w:numId w:val="5"/>
      </w:numPr>
    </w:pPr>
  </w:style>
  <w:style w:type="paragraph" w:styleId="ListContinue">
    <w:name w:val="List Continue"/>
    <w:basedOn w:val="Normal"/>
    <w:semiHidden/>
    <w:rsid w:val="009437C5"/>
    <w:pPr>
      <w:spacing w:after="120"/>
      <w:ind w:left="360"/>
    </w:pPr>
  </w:style>
  <w:style w:type="paragraph" w:styleId="ListContinue2">
    <w:name w:val="List Continue 2"/>
    <w:basedOn w:val="Normal"/>
    <w:semiHidden/>
    <w:rsid w:val="009437C5"/>
    <w:pPr>
      <w:spacing w:after="120"/>
      <w:ind w:left="720"/>
    </w:pPr>
  </w:style>
  <w:style w:type="paragraph" w:styleId="ListContinue3">
    <w:name w:val="List Continue 3"/>
    <w:basedOn w:val="Normal"/>
    <w:semiHidden/>
    <w:rsid w:val="009437C5"/>
    <w:pPr>
      <w:spacing w:after="120"/>
      <w:ind w:left="1080"/>
    </w:pPr>
  </w:style>
  <w:style w:type="paragraph" w:styleId="ListContinue4">
    <w:name w:val="List Continue 4"/>
    <w:basedOn w:val="Normal"/>
    <w:semiHidden/>
    <w:rsid w:val="009437C5"/>
    <w:pPr>
      <w:spacing w:after="120"/>
      <w:ind w:left="1440"/>
    </w:pPr>
  </w:style>
  <w:style w:type="paragraph" w:styleId="ListContinue5">
    <w:name w:val="List Continue 5"/>
    <w:basedOn w:val="Normal"/>
    <w:semiHidden/>
    <w:rsid w:val="009437C5"/>
    <w:pPr>
      <w:spacing w:after="120"/>
      <w:ind w:left="1800"/>
    </w:pPr>
  </w:style>
  <w:style w:type="paragraph" w:styleId="ListNumber">
    <w:name w:val="List Number"/>
    <w:basedOn w:val="Normal"/>
    <w:semiHidden/>
    <w:rsid w:val="009437C5"/>
    <w:pPr>
      <w:numPr>
        <w:numId w:val="6"/>
      </w:numPr>
    </w:pPr>
  </w:style>
  <w:style w:type="paragraph" w:styleId="ListNumber2">
    <w:name w:val="List Number 2"/>
    <w:basedOn w:val="Normal"/>
    <w:semiHidden/>
    <w:rsid w:val="009437C5"/>
    <w:pPr>
      <w:numPr>
        <w:numId w:val="7"/>
      </w:numPr>
    </w:pPr>
  </w:style>
  <w:style w:type="paragraph" w:styleId="ListNumber3">
    <w:name w:val="List Number 3"/>
    <w:basedOn w:val="Normal"/>
    <w:semiHidden/>
    <w:rsid w:val="009437C5"/>
    <w:pPr>
      <w:numPr>
        <w:numId w:val="8"/>
      </w:numPr>
    </w:pPr>
  </w:style>
  <w:style w:type="paragraph" w:styleId="ListNumber4">
    <w:name w:val="List Number 4"/>
    <w:basedOn w:val="Normal"/>
    <w:semiHidden/>
    <w:rsid w:val="009437C5"/>
    <w:pPr>
      <w:numPr>
        <w:numId w:val="9"/>
      </w:numPr>
    </w:pPr>
  </w:style>
  <w:style w:type="paragraph" w:styleId="ListNumber5">
    <w:name w:val="List Number 5"/>
    <w:basedOn w:val="Normal"/>
    <w:semiHidden/>
    <w:rsid w:val="009437C5"/>
    <w:pPr>
      <w:numPr>
        <w:numId w:val="10"/>
      </w:numPr>
    </w:pPr>
  </w:style>
  <w:style w:type="paragraph" w:styleId="MessageHeader">
    <w:name w:val="Message Header"/>
    <w:basedOn w:val="Normal"/>
    <w:link w:val="MessageHeaderChar"/>
    <w:semiHidden/>
    <w:rsid w:val="009437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664741"/>
    <w:rPr>
      <w:rFonts w:ascii="Arial" w:eastAsia="Batang" w:hAnsi="Arial" w:cs="Arial"/>
      <w:sz w:val="24"/>
      <w:szCs w:val="24"/>
      <w:shd w:val="pct20" w:color="auto" w:fill="auto"/>
      <w:lang w:eastAsia="en-US"/>
    </w:rPr>
  </w:style>
  <w:style w:type="paragraph" w:styleId="NormalWeb">
    <w:name w:val="Normal (Web)"/>
    <w:basedOn w:val="Normal"/>
    <w:uiPriority w:val="99"/>
    <w:semiHidden/>
    <w:rsid w:val="009437C5"/>
    <w:rPr>
      <w:rFonts w:ascii="Times New Roman" w:hAnsi="Times New Roman" w:cs="Times New Roman"/>
    </w:rPr>
  </w:style>
  <w:style w:type="paragraph" w:styleId="NormalIndent">
    <w:name w:val="Normal Indent"/>
    <w:basedOn w:val="Normal"/>
    <w:semiHidden/>
    <w:rsid w:val="009437C5"/>
    <w:pPr>
      <w:ind w:left="720"/>
    </w:pPr>
  </w:style>
  <w:style w:type="paragraph" w:styleId="NoteHeading">
    <w:name w:val="Note Heading"/>
    <w:basedOn w:val="Normal"/>
    <w:next w:val="Normal"/>
    <w:link w:val="NoteHeadingChar"/>
    <w:semiHidden/>
    <w:rsid w:val="009437C5"/>
  </w:style>
  <w:style w:type="character" w:customStyle="1" w:styleId="NoteHeadingChar">
    <w:name w:val="Note Heading Char"/>
    <w:link w:val="NoteHeading"/>
    <w:semiHidden/>
    <w:locked/>
    <w:rsid w:val="00664741"/>
    <w:rPr>
      <w:rFonts w:ascii="Courier New" w:eastAsia="Batang" w:hAnsi="Courier New" w:cs="Courier New"/>
      <w:sz w:val="24"/>
      <w:szCs w:val="24"/>
      <w:lang w:eastAsia="en-US"/>
    </w:rPr>
  </w:style>
  <w:style w:type="character" w:styleId="PageNumber">
    <w:name w:val="page number"/>
    <w:semiHidden/>
    <w:rsid w:val="009437C5"/>
  </w:style>
  <w:style w:type="paragraph" w:styleId="Salutation">
    <w:name w:val="Salutation"/>
    <w:basedOn w:val="Normal"/>
    <w:next w:val="Normal"/>
    <w:link w:val="SalutationChar"/>
    <w:semiHidden/>
    <w:rsid w:val="009437C5"/>
  </w:style>
  <w:style w:type="character" w:customStyle="1" w:styleId="SalutationChar">
    <w:name w:val="Salutation Char"/>
    <w:link w:val="Salutation"/>
    <w:semiHidden/>
    <w:locked/>
    <w:rsid w:val="00664741"/>
    <w:rPr>
      <w:rFonts w:ascii="Courier New" w:eastAsia="Batang" w:hAnsi="Courier New" w:cs="Courier New"/>
      <w:sz w:val="24"/>
      <w:szCs w:val="24"/>
      <w:lang w:eastAsia="en-US"/>
    </w:rPr>
  </w:style>
  <w:style w:type="paragraph" w:styleId="Signature">
    <w:name w:val="Signature"/>
    <w:basedOn w:val="Normal"/>
    <w:link w:val="SignatureChar"/>
    <w:semiHidden/>
    <w:rsid w:val="009437C5"/>
    <w:pPr>
      <w:ind w:left="4320"/>
    </w:pPr>
  </w:style>
  <w:style w:type="character" w:customStyle="1" w:styleId="SignatureChar">
    <w:name w:val="Signature Char"/>
    <w:link w:val="Signature"/>
    <w:semiHidden/>
    <w:locked/>
    <w:rsid w:val="00664741"/>
    <w:rPr>
      <w:rFonts w:ascii="Courier New" w:eastAsia="Batang" w:hAnsi="Courier New" w:cs="Courier New"/>
      <w:sz w:val="24"/>
      <w:szCs w:val="24"/>
      <w:lang w:eastAsia="en-US"/>
    </w:rPr>
  </w:style>
  <w:style w:type="character" w:styleId="Strong">
    <w:name w:val="Strong"/>
    <w:qFormat/>
    <w:rsid w:val="009437C5"/>
    <w:rPr>
      <w:b/>
      <w:bCs/>
    </w:rPr>
  </w:style>
  <w:style w:type="paragraph" w:styleId="Subtitle">
    <w:name w:val="Subtitle"/>
    <w:basedOn w:val="Normal"/>
    <w:link w:val="SubtitleChar"/>
    <w:qFormat/>
    <w:rsid w:val="009437C5"/>
    <w:pPr>
      <w:spacing w:after="60"/>
      <w:jc w:val="center"/>
      <w:outlineLvl w:val="1"/>
    </w:pPr>
    <w:rPr>
      <w:rFonts w:ascii="Arial" w:hAnsi="Arial" w:cs="Arial"/>
    </w:rPr>
  </w:style>
  <w:style w:type="character" w:customStyle="1" w:styleId="SubtitleChar">
    <w:name w:val="Subtitle Char"/>
    <w:link w:val="Subtitle"/>
    <w:locked/>
    <w:rsid w:val="00664741"/>
    <w:rPr>
      <w:rFonts w:ascii="Arial" w:eastAsia="Batang" w:hAnsi="Arial" w:cs="Arial"/>
      <w:sz w:val="24"/>
      <w:szCs w:val="24"/>
      <w:lang w:eastAsia="en-US"/>
    </w:rPr>
  </w:style>
  <w:style w:type="table" w:styleId="Table3Deffects1">
    <w:name w:val="Table 3D effects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437C5"/>
    <w:pPr>
      <w:spacing w:before="240" w:after="60"/>
      <w:jc w:val="center"/>
      <w:outlineLvl w:val="0"/>
    </w:pPr>
    <w:rPr>
      <w:rFonts w:ascii="Arial" w:hAnsi="Arial" w:cs="Arial"/>
      <w:b/>
      <w:bCs/>
      <w:kern w:val="28"/>
      <w:sz w:val="32"/>
      <w:szCs w:val="32"/>
    </w:rPr>
  </w:style>
  <w:style w:type="character" w:customStyle="1" w:styleId="TitleChar">
    <w:name w:val="Title Char"/>
    <w:link w:val="Title"/>
    <w:locked/>
    <w:rsid w:val="00664741"/>
    <w:rPr>
      <w:rFonts w:ascii="Arial" w:eastAsia="Batang" w:hAnsi="Arial" w:cs="Arial"/>
      <w:b/>
      <w:bCs/>
      <w:kern w:val="28"/>
      <w:sz w:val="32"/>
      <w:szCs w:val="32"/>
      <w:lang w:eastAsia="en-US"/>
    </w:rPr>
  </w:style>
  <w:style w:type="paragraph" w:customStyle="1" w:styleId="RFCFigure">
    <w:name w:val="RFC Figure"/>
    <w:basedOn w:val="Normal"/>
    <w:rsid w:val="009437C5"/>
    <w:pPr>
      <w:keepNext/>
      <w:keepLines/>
      <w:spacing w:after="0"/>
    </w:pPr>
  </w:style>
  <w:style w:type="paragraph" w:customStyle="1" w:styleId="RFCListBullet">
    <w:name w:val="RFC List Bullet"/>
    <w:basedOn w:val="Normal"/>
    <w:rsid w:val="009437C5"/>
    <w:pPr>
      <w:keepLines/>
      <w:numPr>
        <w:numId w:val="16"/>
      </w:numPr>
    </w:pPr>
  </w:style>
  <w:style w:type="paragraph" w:customStyle="1" w:styleId="RFCAppH3">
    <w:name w:val="RFC App H3"/>
    <w:basedOn w:val="RFCH1-nonum"/>
    <w:next w:val="Normal"/>
    <w:rsid w:val="009437C5"/>
    <w:pPr>
      <w:numPr>
        <w:ilvl w:val="3"/>
        <w:numId w:val="17"/>
      </w:numPr>
      <w:outlineLvl w:val="3"/>
    </w:pPr>
  </w:style>
  <w:style w:type="paragraph" w:customStyle="1" w:styleId="RFCAppH4">
    <w:name w:val="RFC App H4"/>
    <w:basedOn w:val="RFCH1-nonum"/>
    <w:next w:val="Normal"/>
    <w:rsid w:val="009437C5"/>
    <w:pPr>
      <w:numPr>
        <w:ilvl w:val="4"/>
        <w:numId w:val="17"/>
      </w:numPr>
      <w:outlineLvl w:val="4"/>
    </w:pPr>
  </w:style>
  <w:style w:type="paragraph" w:customStyle="1" w:styleId="RFCAppH5">
    <w:name w:val="RFC App H5"/>
    <w:basedOn w:val="RFCH1-nonum"/>
    <w:next w:val="Normal"/>
    <w:rsid w:val="009437C5"/>
    <w:pPr>
      <w:numPr>
        <w:ilvl w:val="5"/>
        <w:numId w:val="17"/>
      </w:numPr>
      <w:outlineLvl w:val="5"/>
    </w:pPr>
  </w:style>
  <w:style w:type="paragraph" w:customStyle="1" w:styleId="RFCBoilerplate">
    <w:name w:val="RFC Boilerplate"/>
    <w:basedOn w:val="Normal"/>
    <w:next w:val="Normal"/>
    <w:semiHidden/>
    <w:rsid w:val="009437C5"/>
  </w:style>
  <w:style w:type="paragraph" w:styleId="PlainText">
    <w:name w:val="Plain Text"/>
    <w:basedOn w:val="Normal"/>
    <w:link w:val="PlainTextChar"/>
    <w:uiPriority w:val="99"/>
    <w:rsid w:val="00E8322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宋体" w:eastAsia="宋体"/>
      <w:sz w:val="21"/>
      <w:szCs w:val="21"/>
      <w:lang w:eastAsia="zh-CN"/>
    </w:rPr>
  </w:style>
  <w:style w:type="character" w:customStyle="1" w:styleId="PlainTextChar">
    <w:name w:val="Plain Text Char"/>
    <w:link w:val="PlainText"/>
    <w:uiPriority w:val="99"/>
    <w:locked/>
    <w:rsid w:val="00664741"/>
    <w:rPr>
      <w:rFonts w:ascii="Courier New" w:eastAsia="Batang" w:hAnsi="Courier New" w:cs="Courier New"/>
      <w:sz w:val="20"/>
      <w:szCs w:val="20"/>
    </w:rPr>
  </w:style>
  <w:style w:type="paragraph" w:styleId="BalloonText">
    <w:name w:val="Balloon Text"/>
    <w:basedOn w:val="Normal"/>
    <w:link w:val="BalloonTextChar"/>
    <w:uiPriority w:val="99"/>
    <w:semiHidden/>
    <w:rsid w:val="00EC1109"/>
    <w:rPr>
      <w:rFonts w:ascii="Tahoma" w:hAnsi="Tahoma" w:cs="Tahoma"/>
      <w:sz w:val="16"/>
      <w:szCs w:val="16"/>
    </w:rPr>
  </w:style>
  <w:style w:type="character" w:customStyle="1" w:styleId="BalloonTextChar">
    <w:name w:val="Balloon Text Char"/>
    <w:link w:val="BalloonText"/>
    <w:uiPriority w:val="99"/>
    <w:semiHidden/>
    <w:locked/>
    <w:rsid w:val="00664741"/>
    <w:rPr>
      <w:rFonts w:eastAsia="Batang" w:cs="Times New Roman"/>
      <w:sz w:val="2"/>
    </w:rPr>
  </w:style>
  <w:style w:type="character" w:styleId="CommentReference">
    <w:name w:val="annotation reference"/>
    <w:rsid w:val="0074687E"/>
    <w:rPr>
      <w:rFonts w:cs="Times New Roman"/>
      <w:sz w:val="16"/>
    </w:rPr>
  </w:style>
  <w:style w:type="paragraph" w:styleId="CommentText">
    <w:name w:val="annotation text"/>
    <w:basedOn w:val="Normal"/>
    <w:link w:val="CommentTextChar"/>
    <w:rsid w:val="0074687E"/>
    <w:rPr>
      <w:sz w:val="20"/>
      <w:szCs w:val="20"/>
    </w:rPr>
  </w:style>
  <w:style w:type="character" w:customStyle="1" w:styleId="CommentTextChar">
    <w:name w:val="Comment Text Char"/>
    <w:link w:val="CommentText"/>
    <w:locked/>
    <w:rsid w:val="00664741"/>
    <w:rPr>
      <w:rFonts w:ascii="Courier New" w:eastAsia="Batang" w:hAnsi="Courier New" w:cs="Courier New"/>
      <w:sz w:val="20"/>
      <w:szCs w:val="20"/>
    </w:rPr>
  </w:style>
  <w:style w:type="paragraph" w:styleId="CommentSubject">
    <w:name w:val="annotation subject"/>
    <w:basedOn w:val="CommentText"/>
    <w:next w:val="CommentText"/>
    <w:link w:val="CommentSubjectChar"/>
    <w:uiPriority w:val="99"/>
    <w:semiHidden/>
    <w:rsid w:val="0074687E"/>
    <w:rPr>
      <w:b/>
      <w:bCs/>
    </w:rPr>
  </w:style>
  <w:style w:type="character" w:customStyle="1" w:styleId="CommentSubjectChar">
    <w:name w:val="Comment Subject Char"/>
    <w:link w:val="CommentSubject"/>
    <w:uiPriority w:val="99"/>
    <w:semiHidden/>
    <w:locked/>
    <w:rsid w:val="00664741"/>
    <w:rPr>
      <w:rFonts w:ascii="Courier New" w:eastAsia="Batang" w:hAnsi="Courier New" w:cs="Courier New"/>
      <w:b/>
      <w:bCs/>
      <w:sz w:val="20"/>
      <w:szCs w:val="20"/>
    </w:rPr>
  </w:style>
  <w:style w:type="paragraph" w:styleId="DocumentMap">
    <w:name w:val="Document Map"/>
    <w:basedOn w:val="Normal"/>
    <w:link w:val="DocumentMapChar"/>
    <w:uiPriority w:val="99"/>
    <w:semiHidden/>
    <w:rsid w:val="00227789"/>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664741"/>
    <w:rPr>
      <w:rFonts w:eastAsia="Batang" w:cs="Times New Roman"/>
      <w:sz w:val="2"/>
    </w:rPr>
  </w:style>
  <w:style w:type="character" w:customStyle="1" w:styleId="RFCListNumberedChar">
    <w:name w:val="RFC List Numbered Char"/>
    <w:link w:val="RFCListNumbered"/>
    <w:locked/>
    <w:rsid w:val="009B34D3"/>
    <w:rPr>
      <w:rFonts w:ascii="Courier New" w:eastAsia="Batang" w:hAnsi="Courier New" w:cs="Courier New"/>
      <w:sz w:val="24"/>
      <w:szCs w:val="24"/>
    </w:rPr>
  </w:style>
  <w:style w:type="paragraph" w:customStyle="1" w:styleId="b">
    <w:name w:val="b"/>
    <w:basedOn w:val="Heading3"/>
    <w:uiPriority w:val="99"/>
    <w:rsid w:val="00EB5869"/>
  </w:style>
  <w:style w:type="character" w:customStyle="1" w:styleId="mh">
    <w:name w:val="m_h"/>
    <w:uiPriority w:val="99"/>
    <w:rsid w:val="009A4CC5"/>
    <w:rPr>
      <w:rFonts w:cs="Times New Roman"/>
    </w:rPr>
  </w:style>
  <w:style w:type="character" w:customStyle="1" w:styleId="mftr">
    <w:name w:val="m_ftr"/>
    <w:uiPriority w:val="99"/>
    <w:rsid w:val="00C95D63"/>
    <w:rPr>
      <w:rFonts w:cs="Times New Roman"/>
    </w:rPr>
  </w:style>
  <w:style w:type="character" w:customStyle="1" w:styleId="mhdr">
    <w:name w:val="m_hdr"/>
    <w:uiPriority w:val="99"/>
    <w:rsid w:val="00C95D63"/>
    <w:rPr>
      <w:rFonts w:cs="Times New Roman"/>
    </w:rPr>
  </w:style>
  <w:style w:type="paragraph" w:customStyle="1" w:styleId="bullet">
    <w:name w:val="bullet"/>
    <w:basedOn w:val="Normal"/>
    <w:uiPriority w:val="99"/>
    <w:rsid w:val="00637FA0"/>
    <w:rPr>
      <w:rFonts w:eastAsia="MS Mincho"/>
      <w:lang w:eastAsia="ja-JP"/>
    </w:rPr>
  </w:style>
  <w:style w:type="character" w:customStyle="1" w:styleId="EmailStyle1961">
    <w:name w:val="EmailStyle1961"/>
    <w:uiPriority w:val="99"/>
    <w:semiHidden/>
    <w:rsid w:val="0037526A"/>
    <w:rPr>
      <w:rFonts w:ascii="Arial" w:hAnsi="Arial"/>
      <w:color w:val="000080"/>
      <w:sz w:val="20"/>
    </w:rPr>
  </w:style>
  <w:style w:type="paragraph" w:customStyle="1" w:styleId="ListParagraph1">
    <w:name w:val="List Paragraph1"/>
    <w:basedOn w:val="Normal"/>
    <w:uiPriority w:val="99"/>
    <w:qFormat/>
    <w:rsid w:val="00B93E02"/>
    <w:pPr>
      <w:ind w:left="720"/>
      <w:contextualSpacing/>
    </w:pPr>
  </w:style>
  <w:style w:type="numbering" w:styleId="ArticleSection">
    <w:name w:val="Outline List 3"/>
    <w:basedOn w:val="NoList"/>
    <w:semiHidden/>
    <w:locked/>
    <w:rsid w:val="009437C5"/>
    <w:pPr>
      <w:numPr>
        <w:numId w:val="13"/>
      </w:numPr>
    </w:pPr>
  </w:style>
  <w:style w:type="numbering" w:styleId="1ai">
    <w:name w:val="Outline List 1"/>
    <w:basedOn w:val="NoList"/>
    <w:semiHidden/>
    <w:locked/>
    <w:rsid w:val="009437C5"/>
    <w:pPr>
      <w:numPr>
        <w:numId w:val="12"/>
      </w:numPr>
    </w:pPr>
  </w:style>
  <w:style w:type="numbering" w:styleId="111111">
    <w:name w:val="Outline List 2"/>
    <w:basedOn w:val="NoList"/>
    <w:semiHidden/>
    <w:locked/>
    <w:rsid w:val="009437C5"/>
    <w:pPr>
      <w:numPr>
        <w:numId w:val="11"/>
      </w:numPr>
    </w:pPr>
  </w:style>
  <w:style w:type="character" w:styleId="SubtleEmphasis">
    <w:name w:val="Subtle Emphasis"/>
    <w:uiPriority w:val="19"/>
    <w:qFormat/>
    <w:rsid w:val="000A0E42"/>
    <w:rPr>
      <w:i/>
      <w:iCs/>
      <w:color w:val="808080"/>
    </w:rPr>
  </w:style>
  <w:style w:type="paragraph" w:styleId="ListParagraph">
    <w:name w:val="List Paragraph"/>
    <w:basedOn w:val="Normal"/>
    <w:uiPriority w:val="34"/>
    <w:qFormat/>
    <w:rsid w:val="00053DD6"/>
    <w:pPr>
      <w:ind w:left="720"/>
      <w:contextualSpacing/>
    </w:pPr>
  </w:style>
  <w:style w:type="paragraph" w:customStyle="1" w:styleId="OFC-Title">
    <w:name w:val="OFC-Title"/>
    <w:basedOn w:val="Normal"/>
    <w:rsid w:val="006916B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36"/>
      <w:szCs w:val="36"/>
    </w:rPr>
  </w:style>
  <w:style w:type="paragraph" w:customStyle="1" w:styleId="Normal2">
    <w:name w:val="Normal2"/>
    <w:basedOn w:val="Normal"/>
    <w:link w:val="Normal2Char"/>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firstLine="288"/>
      <w:jc w:val="both"/>
    </w:pPr>
    <w:rPr>
      <w:rFonts w:ascii="Times New Roman" w:eastAsia="宋体" w:hAnsi="Times New Roman" w:cs="Times New Roman"/>
      <w:sz w:val="20"/>
    </w:rPr>
  </w:style>
  <w:style w:type="character" w:customStyle="1" w:styleId="Normal2Char">
    <w:name w:val="Normal2 Char"/>
    <w:basedOn w:val="DefaultParagraphFont"/>
    <w:link w:val="Normal2"/>
    <w:rsid w:val="00C30897"/>
    <w:rPr>
      <w:szCs w:val="24"/>
    </w:rPr>
  </w:style>
  <w:style w:type="paragraph" w:customStyle="1" w:styleId="OFC-Reference">
    <w:name w:val="OFC-Reference"/>
    <w:basedOn w:val="Normal"/>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Times New Roman" w:eastAsia="宋体" w:hAnsi="Times New Roman" w:cs="Times New Roman"/>
      <w:sz w:val="16"/>
    </w:rPr>
  </w:style>
  <w:style w:type="paragraph" w:customStyle="1" w:styleId="FigureCaption">
    <w:name w:val="FigureCaption"/>
    <w:basedOn w:val="Normal"/>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16"/>
    </w:rPr>
  </w:style>
  <w:style w:type="character" w:customStyle="1" w:styleId="st">
    <w:name w:val="st"/>
    <w:basedOn w:val="DefaultParagraphFont"/>
    <w:rsid w:val="005F2ACC"/>
  </w:style>
  <w:style w:type="paragraph" w:styleId="Revision">
    <w:name w:val="Revision"/>
    <w:hidden/>
    <w:uiPriority w:val="99"/>
    <w:semiHidden/>
    <w:rsid w:val="00174B32"/>
    <w:rPr>
      <w:rFonts w:ascii="Courier New" w:eastAsia="Batang" w:hAnsi="Courier New" w:cs="Courier New"/>
      <w:sz w:val="24"/>
      <w:szCs w:val="24"/>
    </w:rPr>
  </w:style>
  <w:style w:type="paragraph" w:styleId="NoSpacing">
    <w:name w:val="No Spacing"/>
    <w:uiPriority w:val="1"/>
    <w:qFormat/>
    <w:rsid w:val="00364162"/>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character" w:customStyle="1" w:styleId="h11">
    <w:name w:val="h11"/>
    <w:basedOn w:val="DefaultParagraphFont"/>
    <w:rsid w:val="00F52DFA"/>
    <w:rPr>
      <w:rFonts w:ascii="Courier New" w:hAnsi="Courier New" w:cs="Courier New" w:hint="default"/>
      <w:b/>
      <w:bCs/>
      <w:vanish w:val="0"/>
      <w:webHidden w:val="0"/>
      <w:sz w:val="24"/>
      <w:szCs w:val="24"/>
      <w:specVanish w:val="0"/>
    </w:rPr>
  </w:style>
  <w:style w:type="numbering" w:customStyle="1" w:styleId="Style1">
    <w:name w:val="Style1"/>
    <w:uiPriority w:val="99"/>
    <w:rsid w:val="003364CA"/>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17">
      <w:bodyDiv w:val="1"/>
      <w:marLeft w:val="0"/>
      <w:marRight w:val="0"/>
      <w:marTop w:val="0"/>
      <w:marBottom w:val="0"/>
      <w:divBdr>
        <w:top w:val="none" w:sz="0" w:space="0" w:color="auto"/>
        <w:left w:val="none" w:sz="0" w:space="0" w:color="auto"/>
        <w:bottom w:val="none" w:sz="0" w:space="0" w:color="auto"/>
        <w:right w:val="none" w:sz="0" w:space="0" w:color="auto"/>
      </w:divBdr>
    </w:div>
    <w:div w:id="13266678">
      <w:bodyDiv w:val="1"/>
      <w:marLeft w:val="0"/>
      <w:marRight w:val="0"/>
      <w:marTop w:val="0"/>
      <w:marBottom w:val="0"/>
      <w:divBdr>
        <w:top w:val="none" w:sz="0" w:space="0" w:color="auto"/>
        <w:left w:val="none" w:sz="0" w:space="0" w:color="auto"/>
        <w:bottom w:val="none" w:sz="0" w:space="0" w:color="auto"/>
        <w:right w:val="none" w:sz="0" w:space="0" w:color="auto"/>
      </w:divBdr>
      <w:divsChild>
        <w:div w:id="955713640">
          <w:marLeft w:val="0"/>
          <w:marRight w:val="0"/>
          <w:marTop w:val="0"/>
          <w:marBottom w:val="0"/>
          <w:divBdr>
            <w:top w:val="none" w:sz="0" w:space="0" w:color="auto"/>
            <w:left w:val="none" w:sz="0" w:space="0" w:color="auto"/>
            <w:bottom w:val="none" w:sz="0" w:space="0" w:color="auto"/>
            <w:right w:val="none" w:sz="0" w:space="0" w:color="auto"/>
          </w:divBdr>
        </w:div>
      </w:divsChild>
    </w:div>
    <w:div w:id="33044680">
      <w:bodyDiv w:val="1"/>
      <w:marLeft w:val="0"/>
      <w:marRight w:val="0"/>
      <w:marTop w:val="0"/>
      <w:marBottom w:val="0"/>
      <w:divBdr>
        <w:top w:val="none" w:sz="0" w:space="0" w:color="auto"/>
        <w:left w:val="none" w:sz="0" w:space="0" w:color="auto"/>
        <w:bottom w:val="none" w:sz="0" w:space="0" w:color="auto"/>
        <w:right w:val="none" w:sz="0" w:space="0" w:color="auto"/>
      </w:divBdr>
      <w:divsChild>
        <w:div w:id="38215399">
          <w:marLeft w:val="0"/>
          <w:marRight w:val="0"/>
          <w:marTop w:val="0"/>
          <w:marBottom w:val="0"/>
          <w:divBdr>
            <w:top w:val="none" w:sz="0" w:space="0" w:color="auto"/>
            <w:left w:val="none" w:sz="0" w:space="0" w:color="auto"/>
            <w:bottom w:val="none" w:sz="0" w:space="0" w:color="auto"/>
            <w:right w:val="none" w:sz="0" w:space="0" w:color="auto"/>
          </w:divBdr>
        </w:div>
      </w:divsChild>
    </w:div>
    <w:div w:id="37319472">
      <w:bodyDiv w:val="1"/>
      <w:marLeft w:val="0"/>
      <w:marRight w:val="0"/>
      <w:marTop w:val="0"/>
      <w:marBottom w:val="0"/>
      <w:divBdr>
        <w:top w:val="none" w:sz="0" w:space="0" w:color="auto"/>
        <w:left w:val="none" w:sz="0" w:space="0" w:color="auto"/>
        <w:bottom w:val="none" w:sz="0" w:space="0" w:color="auto"/>
        <w:right w:val="none" w:sz="0" w:space="0" w:color="auto"/>
      </w:divBdr>
    </w:div>
    <w:div w:id="52192880">
      <w:bodyDiv w:val="1"/>
      <w:marLeft w:val="0"/>
      <w:marRight w:val="0"/>
      <w:marTop w:val="0"/>
      <w:marBottom w:val="0"/>
      <w:divBdr>
        <w:top w:val="none" w:sz="0" w:space="0" w:color="auto"/>
        <w:left w:val="none" w:sz="0" w:space="0" w:color="auto"/>
        <w:bottom w:val="none" w:sz="0" w:space="0" w:color="auto"/>
        <w:right w:val="none" w:sz="0" w:space="0" w:color="auto"/>
      </w:divBdr>
      <w:divsChild>
        <w:div w:id="1221095145">
          <w:marLeft w:val="0"/>
          <w:marRight w:val="0"/>
          <w:marTop w:val="0"/>
          <w:marBottom w:val="0"/>
          <w:divBdr>
            <w:top w:val="none" w:sz="0" w:space="0" w:color="auto"/>
            <w:left w:val="none" w:sz="0" w:space="0" w:color="auto"/>
            <w:bottom w:val="none" w:sz="0" w:space="0" w:color="auto"/>
            <w:right w:val="none" w:sz="0" w:space="0" w:color="auto"/>
          </w:divBdr>
        </w:div>
      </w:divsChild>
    </w:div>
    <w:div w:id="53435749">
      <w:bodyDiv w:val="1"/>
      <w:marLeft w:val="0"/>
      <w:marRight w:val="0"/>
      <w:marTop w:val="0"/>
      <w:marBottom w:val="0"/>
      <w:divBdr>
        <w:top w:val="none" w:sz="0" w:space="0" w:color="auto"/>
        <w:left w:val="none" w:sz="0" w:space="0" w:color="auto"/>
        <w:bottom w:val="none" w:sz="0" w:space="0" w:color="auto"/>
        <w:right w:val="none" w:sz="0" w:space="0" w:color="auto"/>
      </w:divBdr>
    </w:div>
    <w:div w:id="96760295">
      <w:bodyDiv w:val="1"/>
      <w:marLeft w:val="0"/>
      <w:marRight w:val="0"/>
      <w:marTop w:val="0"/>
      <w:marBottom w:val="0"/>
      <w:divBdr>
        <w:top w:val="none" w:sz="0" w:space="0" w:color="auto"/>
        <w:left w:val="none" w:sz="0" w:space="0" w:color="auto"/>
        <w:bottom w:val="none" w:sz="0" w:space="0" w:color="auto"/>
        <w:right w:val="none" w:sz="0" w:space="0" w:color="auto"/>
      </w:divBdr>
      <w:divsChild>
        <w:div w:id="245458120">
          <w:marLeft w:val="0"/>
          <w:marRight w:val="0"/>
          <w:marTop w:val="0"/>
          <w:marBottom w:val="0"/>
          <w:divBdr>
            <w:top w:val="none" w:sz="0" w:space="0" w:color="auto"/>
            <w:left w:val="none" w:sz="0" w:space="0" w:color="auto"/>
            <w:bottom w:val="none" w:sz="0" w:space="0" w:color="auto"/>
            <w:right w:val="none" w:sz="0" w:space="0" w:color="auto"/>
          </w:divBdr>
        </w:div>
      </w:divsChild>
    </w:div>
    <w:div w:id="98335415">
      <w:bodyDiv w:val="1"/>
      <w:marLeft w:val="0"/>
      <w:marRight w:val="0"/>
      <w:marTop w:val="0"/>
      <w:marBottom w:val="0"/>
      <w:divBdr>
        <w:top w:val="none" w:sz="0" w:space="0" w:color="auto"/>
        <w:left w:val="none" w:sz="0" w:space="0" w:color="auto"/>
        <w:bottom w:val="none" w:sz="0" w:space="0" w:color="auto"/>
        <w:right w:val="none" w:sz="0" w:space="0" w:color="auto"/>
      </w:divBdr>
    </w:div>
    <w:div w:id="153306960">
      <w:bodyDiv w:val="1"/>
      <w:marLeft w:val="0"/>
      <w:marRight w:val="0"/>
      <w:marTop w:val="0"/>
      <w:marBottom w:val="0"/>
      <w:divBdr>
        <w:top w:val="none" w:sz="0" w:space="0" w:color="auto"/>
        <w:left w:val="none" w:sz="0" w:space="0" w:color="auto"/>
        <w:bottom w:val="none" w:sz="0" w:space="0" w:color="auto"/>
        <w:right w:val="none" w:sz="0" w:space="0" w:color="auto"/>
      </w:divBdr>
    </w:div>
    <w:div w:id="190191243">
      <w:marLeft w:val="0"/>
      <w:marRight w:val="0"/>
      <w:marTop w:val="0"/>
      <w:marBottom w:val="0"/>
      <w:divBdr>
        <w:top w:val="none" w:sz="0" w:space="0" w:color="auto"/>
        <w:left w:val="none" w:sz="0" w:space="0" w:color="auto"/>
        <w:bottom w:val="none" w:sz="0" w:space="0" w:color="auto"/>
        <w:right w:val="none" w:sz="0" w:space="0" w:color="auto"/>
      </w:divBdr>
    </w:div>
    <w:div w:id="190191244">
      <w:marLeft w:val="0"/>
      <w:marRight w:val="0"/>
      <w:marTop w:val="0"/>
      <w:marBottom w:val="0"/>
      <w:divBdr>
        <w:top w:val="none" w:sz="0" w:space="0" w:color="auto"/>
        <w:left w:val="none" w:sz="0" w:space="0" w:color="auto"/>
        <w:bottom w:val="none" w:sz="0" w:space="0" w:color="auto"/>
        <w:right w:val="none" w:sz="0" w:space="0" w:color="auto"/>
      </w:divBdr>
    </w:div>
    <w:div w:id="190191245">
      <w:marLeft w:val="0"/>
      <w:marRight w:val="0"/>
      <w:marTop w:val="0"/>
      <w:marBottom w:val="0"/>
      <w:divBdr>
        <w:top w:val="none" w:sz="0" w:space="0" w:color="auto"/>
        <w:left w:val="none" w:sz="0" w:space="0" w:color="auto"/>
        <w:bottom w:val="none" w:sz="0" w:space="0" w:color="auto"/>
        <w:right w:val="none" w:sz="0" w:space="0" w:color="auto"/>
      </w:divBdr>
    </w:div>
    <w:div w:id="190191246">
      <w:marLeft w:val="0"/>
      <w:marRight w:val="0"/>
      <w:marTop w:val="0"/>
      <w:marBottom w:val="0"/>
      <w:divBdr>
        <w:top w:val="none" w:sz="0" w:space="0" w:color="auto"/>
        <w:left w:val="none" w:sz="0" w:space="0" w:color="auto"/>
        <w:bottom w:val="none" w:sz="0" w:space="0" w:color="auto"/>
        <w:right w:val="none" w:sz="0" w:space="0" w:color="auto"/>
      </w:divBdr>
    </w:div>
    <w:div w:id="190191247">
      <w:marLeft w:val="0"/>
      <w:marRight w:val="0"/>
      <w:marTop w:val="0"/>
      <w:marBottom w:val="0"/>
      <w:divBdr>
        <w:top w:val="none" w:sz="0" w:space="0" w:color="auto"/>
        <w:left w:val="none" w:sz="0" w:space="0" w:color="auto"/>
        <w:bottom w:val="none" w:sz="0" w:space="0" w:color="auto"/>
        <w:right w:val="none" w:sz="0" w:space="0" w:color="auto"/>
      </w:divBdr>
    </w:div>
    <w:div w:id="190191248">
      <w:marLeft w:val="0"/>
      <w:marRight w:val="0"/>
      <w:marTop w:val="0"/>
      <w:marBottom w:val="0"/>
      <w:divBdr>
        <w:top w:val="none" w:sz="0" w:space="0" w:color="auto"/>
        <w:left w:val="none" w:sz="0" w:space="0" w:color="auto"/>
        <w:bottom w:val="none" w:sz="0" w:space="0" w:color="auto"/>
        <w:right w:val="none" w:sz="0" w:space="0" w:color="auto"/>
      </w:divBdr>
    </w:div>
    <w:div w:id="190191249">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0191251">
      <w:marLeft w:val="0"/>
      <w:marRight w:val="0"/>
      <w:marTop w:val="0"/>
      <w:marBottom w:val="0"/>
      <w:divBdr>
        <w:top w:val="none" w:sz="0" w:space="0" w:color="auto"/>
        <w:left w:val="none" w:sz="0" w:space="0" w:color="auto"/>
        <w:bottom w:val="none" w:sz="0" w:space="0" w:color="auto"/>
        <w:right w:val="none" w:sz="0" w:space="0" w:color="auto"/>
      </w:divBdr>
    </w:div>
    <w:div w:id="190191252">
      <w:marLeft w:val="0"/>
      <w:marRight w:val="0"/>
      <w:marTop w:val="0"/>
      <w:marBottom w:val="0"/>
      <w:divBdr>
        <w:top w:val="none" w:sz="0" w:space="0" w:color="auto"/>
        <w:left w:val="none" w:sz="0" w:space="0" w:color="auto"/>
        <w:bottom w:val="none" w:sz="0" w:space="0" w:color="auto"/>
        <w:right w:val="none" w:sz="0" w:space="0" w:color="auto"/>
      </w:divBdr>
    </w:div>
    <w:div w:id="190191253">
      <w:marLeft w:val="0"/>
      <w:marRight w:val="0"/>
      <w:marTop w:val="0"/>
      <w:marBottom w:val="0"/>
      <w:divBdr>
        <w:top w:val="none" w:sz="0" w:space="0" w:color="auto"/>
        <w:left w:val="none" w:sz="0" w:space="0" w:color="auto"/>
        <w:bottom w:val="none" w:sz="0" w:space="0" w:color="auto"/>
        <w:right w:val="none" w:sz="0" w:space="0" w:color="auto"/>
      </w:divBdr>
    </w:div>
    <w:div w:id="190191254">
      <w:marLeft w:val="0"/>
      <w:marRight w:val="0"/>
      <w:marTop w:val="0"/>
      <w:marBottom w:val="0"/>
      <w:divBdr>
        <w:top w:val="none" w:sz="0" w:space="0" w:color="auto"/>
        <w:left w:val="none" w:sz="0" w:space="0" w:color="auto"/>
        <w:bottom w:val="none" w:sz="0" w:space="0" w:color="auto"/>
        <w:right w:val="none" w:sz="0" w:space="0" w:color="auto"/>
      </w:divBdr>
    </w:div>
    <w:div w:id="190191255">
      <w:marLeft w:val="0"/>
      <w:marRight w:val="0"/>
      <w:marTop w:val="0"/>
      <w:marBottom w:val="0"/>
      <w:divBdr>
        <w:top w:val="none" w:sz="0" w:space="0" w:color="auto"/>
        <w:left w:val="none" w:sz="0" w:space="0" w:color="auto"/>
        <w:bottom w:val="none" w:sz="0" w:space="0" w:color="auto"/>
        <w:right w:val="none" w:sz="0" w:space="0" w:color="auto"/>
      </w:divBdr>
    </w:div>
    <w:div w:id="190191257">
      <w:marLeft w:val="0"/>
      <w:marRight w:val="0"/>
      <w:marTop w:val="0"/>
      <w:marBottom w:val="0"/>
      <w:divBdr>
        <w:top w:val="none" w:sz="0" w:space="0" w:color="auto"/>
        <w:left w:val="none" w:sz="0" w:space="0" w:color="auto"/>
        <w:bottom w:val="none" w:sz="0" w:space="0" w:color="auto"/>
        <w:right w:val="none" w:sz="0" w:space="0" w:color="auto"/>
      </w:divBdr>
    </w:div>
    <w:div w:id="190191258">
      <w:marLeft w:val="0"/>
      <w:marRight w:val="0"/>
      <w:marTop w:val="0"/>
      <w:marBottom w:val="0"/>
      <w:divBdr>
        <w:top w:val="none" w:sz="0" w:space="0" w:color="auto"/>
        <w:left w:val="none" w:sz="0" w:space="0" w:color="auto"/>
        <w:bottom w:val="none" w:sz="0" w:space="0" w:color="auto"/>
        <w:right w:val="none" w:sz="0" w:space="0" w:color="auto"/>
      </w:divBdr>
    </w:div>
    <w:div w:id="190191259">
      <w:marLeft w:val="0"/>
      <w:marRight w:val="0"/>
      <w:marTop w:val="0"/>
      <w:marBottom w:val="0"/>
      <w:divBdr>
        <w:top w:val="none" w:sz="0" w:space="0" w:color="auto"/>
        <w:left w:val="none" w:sz="0" w:space="0" w:color="auto"/>
        <w:bottom w:val="none" w:sz="0" w:space="0" w:color="auto"/>
        <w:right w:val="none" w:sz="0" w:space="0" w:color="auto"/>
      </w:divBdr>
    </w:div>
    <w:div w:id="190191260">
      <w:marLeft w:val="0"/>
      <w:marRight w:val="0"/>
      <w:marTop w:val="0"/>
      <w:marBottom w:val="0"/>
      <w:divBdr>
        <w:top w:val="none" w:sz="0" w:space="0" w:color="auto"/>
        <w:left w:val="none" w:sz="0" w:space="0" w:color="auto"/>
        <w:bottom w:val="none" w:sz="0" w:space="0" w:color="auto"/>
        <w:right w:val="none" w:sz="0" w:space="0" w:color="auto"/>
      </w:divBdr>
    </w:div>
    <w:div w:id="190191261">
      <w:marLeft w:val="0"/>
      <w:marRight w:val="0"/>
      <w:marTop w:val="0"/>
      <w:marBottom w:val="0"/>
      <w:divBdr>
        <w:top w:val="none" w:sz="0" w:space="0" w:color="auto"/>
        <w:left w:val="none" w:sz="0" w:space="0" w:color="auto"/>
        <w:bottom w:val="none" w:sz="0" w:space="0" w:color="auto"/>
        <w:right w:val="none" w:sz="0" w:space="0" w:color="auto"/>
      </w:divBdr>
    </w:div>
    <w:div w:id="190191263">
      <w:marLeft w:val="0"/>
      <w:marRight w:val="0"/>
      <w:marTop w:val="0"/>
      <w:marBottom w:val="0"/>
      <w:divBdr>
        <w:top w:val="none" w:sz="0" w:space="0" w:color="auto"/>
        <w:left w:val="none" w:sz="0" w:space="0" w:color="auto"/>
        <w:bottom w:val="none" w:sz="0" w:space="0" w:color="auto"/>
        <w:right w:val="none" w:sz="0" w:space="0" w:color="auto"/>
      </w:divBdr>
    </w:div>
    <w:div w:id="190191264">
      <w:marLeft w:val="0"/>
      <w:marRight w:val="0"/>
      <w:marTop w:val="0"/>
      <w:marBottom w:val="0"/>
      <w:divBdr>
        <w:top w:val="none" w:sz="0" w:space="0" w:color="auto"/>
        <w:left w:val="none" w:sz="0" w:space="0" w:color="auto"/>
        <w:bottom w:val="none" w:sz="0" w:space="0" w:color="auto"/>
        <w:right w:val="none" w:sz="0" w:space="0" w:color="auto"/>
      </w:divBdr>
    </w:div>
    <w:div w:id="190191265">
      <w:marLeft w:val="0"/>
      <w:marRight w:val="0"/>
      <w:marTop w:val="0"/>
      <w:marBottom w:val="0"/>
      <w:divBdr>
        <w:top w:val="none" w:sz="0" w:space="0" w:color="auto"/>
        <w:left w:val="none" w:sz="0" w:space="0" w:color="auto"/>
        <w:bottom w:val="none" w:sz="0" w:space="0" w:color="auto"/>
        <w:right w:val="none" w:sz="0" w:space="0" w:color="auto"/>
      </w:divBdr>
    </w:div>
    <w:div w:id="190191266">
      <w:marLeft w:val="0"/>
      <w:marRight w:val="0"/>
      <w:marTop w:val="0"/>
      <w:marBottom w:val="0"/>
      <w:divBdr>
        <w:top w:val="none" w:sz="0" w:space="0" w:color="auto"/>
        <w:left w:val="none" w:sz="0" w:space="0" w:color="auto"/>
        <w:bottom w:val="none" w:sz="0" w:space="0" w:color="auto"/>
        <w:right w:val="none" w:sz="0" w:space="0" w:color="auto"/>
      </w:divBdr>
    </w:div>
    <w:div w:id="190191267">
      <w:marLeft w:val="0"/>
      <w:marRight w:val="0"/>
      <w:marTop w:val="0"/>
      <w:marBottom w:val="0"/>
      <w:divBdr>
        <w:top w:val="none" w:sz="0" w:space="0" w:color="auto"/>
        <w:left w:val="none" w:sz="0" w:space="0" w:color="auto"/>
        <w:bottom w:val="none" w:sz="0" w:space="0" w:color="auto"/>
        <w:right w:val="none" w:sz="0" w:space="0" w:color="auto"/>
      </w:divBdr>
    </w:div>
    <w:div w:id="190191268">
      <w:marLeft w:val="0"/>
      <w:marRight w:val="0"/>
      <w:marTop w:val="0"/>
      <w:marBottom w:val="0"/>
      <w:divBdr>
        <w:top w:val="none" w:sz="0" w:space="0" w:color="auto"/>
        <w:left w:val="none" w:sz="0" w:space="0" w:color="auto"/>
        <w:bottom w:val="none" w:sz="0" w:space="0" w:color="auto"/>
        <w:right w:val="none" w:sz="0" w:space="0" w:color="auto"/>
      </w:divBdr>
    </w:div>
    <w:div w:id="190191269">
      <w:marLeft w:val="0"/>
      <w:marRight w:val="0"/>
      <w:marTop w:val="0"/>
      <w:marBottom w:val="0"/>
      <w:divBdr>
        <w:top w:val="none" w:sz="0" w:space="0" w:color="auto"/>
        <w:left w:val="none" w:sz="0" w:space="0" w:color="auto"/>
        <w:bottom w:val="none" w:sz="0" w:space="0" w:color="auto"/>
        <w:right w:val="none" w:sz="0" w:space="0" w:color="auto"/>
      </w:divBdr>
    </w:div>
    <w:div w:id="190191270">
      <w:marLeft w:val="0"/>
      <w:marRight w:val="0"/>
      <w:marTop w:val="0"/>
      <w:marBottom w:val="0"/>
      <w:divBdr>
        <w:top w:val="none" w:sz="0" w:space="0" w:color="auto"/>
        <w:left w:val="none" w:sz="0" w:space="0" w:color="auto"/>
        <w:bottom w:val="none" w:sz="0" w:space="0" w:color="auto"/>
        <w:right w:val="none" w:sz="0" w:space="0" w:color="auto"/>
      </w:divBdr>
    </w:div>
    <w:div w:id="190191271">
      <w:marLeft w:val="0"/>
      <w:marRight w:val="0"/>
      <w:marTop w:val="0"/>
      <w:marBottom w:val="0"/>
      <w:divBdr>
        <w:top w:val="none" w:sz="0" w:space="0" w:color="auto"/>
        <w:left w:val="none" w:sz="0" w:space="0" w:color="auto"/>
        <w:bottom w:val="none" w:sz="0" w:space="0" w:color="auto"/>
        <w:right w:val="none" w:sz="0" w:space="0" w:color="auto"/>
      </w:divBdr>
      <w:divsChild>
        <w:div w:id="190191262">
          <w:marLeft w:val="0"/>
          <w:marRight w:val="0"/>
          <w:marTop w:val="0"/>
          <w:marBottom w:val="0"/>
          <w:divBdr>
            <w:top w:val="none" w:sz="0" w:space="0" w:color="auto"/>
            <w:left w:val="none" w:sz="0" w:space="0" w:color="auto"/>
            <w:bottom w:val="none" w:sz="0" w:space="0" w:color="auto"/>
            <w:right w:val="none" w:sz="0" w:space="0" w:color="auto"/>
          </w:divBdr>
          <w:divsChild>
            <w:div w:id="190191256">
              <w:marLeft w:val="0"/>
              <w:marRight w:val="0"/>
              <w:marTop w:val="0"/>
              <w:marBottom w:val="0"/>
              <w:divBdr>
                <w:top w:val="none" w:sz="0" w:space="0" w:color="auto"/>
                <w:left w:val="none" w:sz="0" w:space="0" w:color="auto"/>
                <w:bottom w:val="none" w:sz="0" w:space="0" w:color="auto"/>
                <w:right w:val="none" w:sz="0" w:space="0" w:color="auto"/>
              </w:divBdr>
            </w:div>
            <w:div w:id="1901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272">
      <w:marLeft w:val="0"/>
      <w:marRight w:val="0"/>
      <w:marTop w:val="0"/>
      <w:marBottom w:val="0"/>
      <w:divBdr>
        <w:top w:val="none" w:sz="0" w:space="0" w:color="auto"/>
        <w:left w:val="none" w:sz="0" w:space="0" w:color="auto"/>
        <w:bottom w:val="none" w:sz="0" w:space="0" w:color="auto"/>
        <w:right w:val="none" w:sz="0" w:space="0" w:color="auto"/>
      </w:divBdr>
    </w:div>
    <w:div w:id="190191273">
      <w:marLeft w:val="0"/>
      <w:marRight w:val="0"/>
      <w:marTop w:val="0"/>
      <w:marBottom w:val="0"/>
      <w:divBdr>
        <w:top w:val="none" w:sz="0" w:space="0" w:color="auto"/>
        <w:left w:val="none" w:sz="0" w:space="0" w:color="auto"/>
        <w:bottom w:val="none" w:sz="0" w:space="0" w:color="auto"/>
        <w:right w:val="none" w:sz="0" w:space="0" w:color="auto"/>
      </w:divBdr>
    </w:div>
    <w:div w:id="190191274">
      <w:marLeft w:val="0"/>
      <w:marRight w:val="0"/>
      <w:marTop w:val="0"/>
      <w:marBottom w:val="0"/>
      <w:divBdr>
        <w:top w:val="none" w:sz="0" w:space="0" w:color="auto"/>
        <w:left w:val="none" w:sz="0" w:space="0" w:color="auto"/>
        <w:bottom w:val="none" w:sz="0" w:space="0" w:color="auto"/>
        <w:right w:val="none" w:sz="0" w:space="0" w:color="auto"/>
      </w:divBdr>
    </w:div>
    <w:div w:id="190191275">
      <w:marLeft w:val="0"/>
      <w:marRight w:val="0"/>
      <w:marTop w:val="0"/>
      <w:marBottom w:val="0"/>
      <w:divBdr>
        <w:top w:val="none" w:sz="0" w:space="0" w:color="auto"/>
        <w:left w:val="none" w:sz="0" w:space="0" w:color="auto"/>
        <w:bottom w:val="none" w:sz="0" w:space="0" w:color="auto"/>
        <w:right w:val="none" w:sz="0" w:space="0" w:color="auto"/>
      </w:divBdr>
    </w:div>
    <w:div w:id="190191276">
      <w:marLeft w:val="0"/>
      <w:marRight w:val="0"/>
      <w:marTop w:val="0"/>
      <w:marBottom w:val="0"/>
      <w:divBdr>
        <w:top w:val="none" w:sz="0" w:space="0" w:color="auto"/>
        <w:left w:val="none" w:sz="0" w:space="0" w:color="auto"/>
        <w:bottom w:val="none" w:sz="0" w:space="0" w:color="auto"/>
        <w:right w:val="none" w:sz="0" w:space="0" w:color="auto"/>
      </w:divBdr>
    </w:div>
    <w:div w:id="190191277">
      <w:marLeft w:val="0"/>
      <w:marRight w:val="0"/>
      <w:marTop w:val="0"/>
      <w:marBottom w:val="0"/>
      <w:divBdr>
        <w:top w:val="none" w:sz="0" w:space="0" w:color="auto"/>
        <w:left w:val="none" w:sz="0" w:space="0" w:color="auto"/>
        <w:bottom w:val="none" w:sz="0" w:space="0" w:color="auto"/>
        <w:right w:val="none" w:sz="0" w:space="0" w:color="auto"/>
      </w:divBdr>
    </w:div>
    <w:div w:id="190191278">
      <w:marLeft w:val="0"/>
      <w:marRight w:val="0"/>
      <w:marTop w:val="0"/>
      <w:marBottom w:val="0"/>
      <w:divBdr>
        <w:top w:val="none" w:sz="0" w:space="0" w:color="auto"/>
        <w:left w:val="none" w:sz="0" w:space="0" w:color="auto"/>
        <w:bottom w:val="none" w:sz="0" w:space="0" w:color="auto"/>
        <w:right w:val="none" w:sz="0" w:space="0" w:color="auto"/>
      </w:divBdr>
    </w:div>
    <w:div w:id="190191279">
      <w:marLeft w:val="0"/>
      <w:marRight w:val="0"/>
      <w:marTop w:val="0"/>
      <w:marBottom w:val="0"/>
      <w:divBdr>
        <w:top w:val="none" w:sz="0" w:space="0" w:color="auto"/>
        <w:left w:val="none" w:sz="0" w:space="0" w:color="auto"/>
        <w:bottom w:val="none" w:sz="0" w:space="0" w:color="auto"/>
        <w:right w:val="none" w:sz="0" w:space="0" w:color="auto"/>
      </w:divBdr>
    </w:div>
    <w:div w:id="190191280">
      <w:marLeft w:val="0"/>
      <w:marRight w:val="0"/>
      <w:marTop w:val="0"/>
      <w:marBottom w:val="0"/>
      <w:divBdr>
        <w:top w:val="none" w:sz="0" w:space="0" w:color="auto"/>
        <w:left w:val="none" w:sz="0" w:space="0" w:color="auto"/>
        <w:bottom w:val="none" w:sz="0" w:space="0" w:color="auto"/>
        <w:right w:val="none" w:sz="0" w:space="0" w:color="auto"/>
      </w:divBdr>
    </w:div>
    <w:div w:id="190191281">
      <w:marLeft w:val="0"/>
      <w:marRight w:val="0"/>
      <w:marTop w:val="0"/>
      <w:marBottom w:val="0"/>
      <w:divBdr>
        <w:top w:val="none" w:sz="0" w:space="0" w:color="auto"/>
        <w:left w:val="none" w:sz="0" w:space="0" w:color="auto"/>
        <w:bottom w:val="none" w:sz="0" w:space="0" w:color="auto"/>
        <w:right w:val="none" w:sz="0" w:space="0" w:color="auto"/>
      </w:divBdr>
    </w:div>
    <w:div w:id="190191282">
      <w:marLeft w:val="0"/>
      <w:marRight w:val="0"/>
      <w:marTop w:val="0"/>
      <w:marBottom w:val="0"/>
      <w:divBdr>
        <w:top w:val="none" w:sz="0" w:space="0" w:color="auto"/>
        <w:left w:val="none" w:sz="0" w:space="0" w:color="auto"/>
        <w:bottom w:val="none" w:sz="0" w:space="0" w:color="auto"/>
        <w:right w:val="none" w:sz="0" w:space="0" w:color="auto"/>
      </w:divBdr>
    </w:div>
    <w:div w:id="190191283">
      <w:marLeft w:val="0"/>
      <w:marRight w:val="0"/>
      <w:marTop w:val="0"/>
      <w:marBottom w:val="0"/>
      <w:divBdr>
        <w:top w:val="none" w:sz="0" w:space="0" w:color="auto"/>
        <w:left w:val="none" w:sz="0" w:space="0" w:color="auto"/>
        <w:bottom w:val="none" w:sz="0" w:space="0" w:color="auto"/>
        <w:right w:val="none" w:sz="0" w:space="0" w:color="auto"/>
      </w:divBdr>
    </w:div>
    <w:div w:id="190191284">
      <w:marLeft w:val="0"/>
      <w:marRight w:val="0"/>
      <w:marTop w:val="0"/>
      <w:marBottom w:val="0"/>
      <w:divBdr>
        <w:top w:val="none" w:sz="0" w:space="0" w:color="auto"/>
        <w:left w:val="none" w:sz="0" w:space="0" w:color="auto"/>
        <w:bottom w:val="none" w:sz="0" w:space="0" w:color="auto"/>
        <w:right w:val="none" w:sz="0" w:space="0" w:color="auto"/>
      </w:divBdr>
    </w:div>
    <w:div w:id="190191285">
      <w:marLeft w:val="0"/>
      <w:marRight w:val="0"/>
      <w:marTop w:val="0"/>
      <w:marBottom w:val="0"/>
      <w:divBdr>
        <w:top w:val="none" w:sz="0" w:space="0" w:color="auto"/>
        <w:left w:val="none" w:sz="0" w:space="0" w:color="auto"/>
        <w:bottom w:val="none" w:sz="0" w:space="0" w:color="auto"/>
        <w:right w:val="none" w:sz="0" w:space="0" w:color="auto"/>
      </w:divBdr>
    </w:div>
    <w:div w:id="190191286">
      <w:marLeft w:val="0"/>
      <w:marRight w:val="0"/>
      <w:marTop w:val="0"/>
      <w:marBottom w:val="0"/>
      <w:divBdr>
        <w:top w:val="none" w:sz="0" w:space="0" w:color="auto"/>
        <w:left w:val="none" w:sz="0" w:space="0" w:color="auto"/>
        <w:bottom w:val="none" w:sz="0" w:space="0" w:color="auto"/>
        <w:right w:val="none" w:sz="0" w:space="0" w:color="auto"/>
      </w:divBdr>
    </w:div>
    <w:div w:id="190191287">
      <w:marLeft w:val="0"/>
      <w:marRight w:val="0"/>
      <w:marTop w:val="0"/>
      <w:marBottom w:val="0"/>
      <w:divBdr>
        <w:top w:val="none" w:sz="0" w:space="0" w:color="auto"/>
        <w:left w:val="none" w:sz="0" w:space="0" w:color="auto"/>
        <w:bottom w:val="none" w:sz="0" w:space="0" w:color="auto"/>
        <w:right w:val="none" w:sz="0" w:space="0" w:color="auto"/>
      </w:divBdr>
    </w:div>
    <w:div w:id="190191288">
      <w:marLeft w:val="0"/>
      <w:marRight w:val="0"/>
      <w:marTop w:val="0"/>
      <w:marBottom w:val="0"/>
      <w:divBdr>
        <w:top w:val="none" w:sz="0" w:space="0" w:color="auto"/>
        <w:left w:val="none" w:sz="0" w:space="0" w:color="auto"/>
        <w:bottom w:val="none" w:sz="0" w:space="0" w:color="auto"/>
        <w:right w:val="none" w:sz="0" w:space="0" w:color="auto"/>
      </w:divBdr>
    </w:div>
    <w:div w:id="190191289">
      <w:marLeft w:val="0"/>
      <w:marRight w:val="0"/>
      <w:marTop w:val="0"/>
      <w:marBottom w:val="0"/>
      <w:divBdr>
        <w:top w:val="none" w:sz="0" w:space="0" w:color="auto"/>
        <w:left w:val="none" w:sz="0" w:space="0" w:color="auto"/>
        <w:bottom w:val="none" w:sz="0" w:space="0" w:color="auto"/>
        <w:right w:val="none" w:sz="0" w:space="0" w:color="auto"/>
      </w:divBdr>
    </w:div>
    <w:div w:id="190191290">
      <w:marLeft w:val="0"/>
      <w:marRight w:val="0"/>
      <w:marTop w:val="0"/>
      <w:marBottom w:val="0"/>
      <w:divBdr>
        <w:top w:val="none" w:sz="0" w:space="0" w:color="auto"/>
        <w:left w:val="none" w:sz="0" w:space="0" w:color="auto"/>
        <w:bottom w:val="none" w:sz="0" w:space="0" w:color="auto"/>
        <w:right w:val="none" w:sz="0" w:space="0" w:color="auto"/>
      </w:divBdr>
    </w:div>
    <w:div w:id="190191291">
      <w:marLeft w:val="0"/>
      <w:marRight w:val="0"/>
      <w:marTop w:val="0"/>
      <w:marBottom w:val="0"/>
      <w:divBdr>
        <w:top w:val="none" w:sz="0" w:space="0" w:color="auto"/>
        <w:left w:val="none" w:sz="0" w:space="0" w:color="auto"/>
        <w:bottom w:val="none" w:sz="0" w:space="0" w:color="auto"/>
        <w:right w:val="none" w:sz="0" w:space="0" w:color="auto"/>
      </w:divBdr>
    </w:div>
    <w:div w:id="190191293">
      <w:marLeft w:val="0"/>
      <w:marRight w:val="0"/>
      <w:marTop w:val="0"/>
      <w:marBottom w:val="0"/>
      <w:divBdr>
        <w:top w:val="none" w:sz="0" w:space="0" w:color="auto"/>
        <w:left w:val="none" w:sz="0" w:space="0" w:color="auto"/>
        <w:bottom w:val="none" w:sz="0" w:space="0" w:color="auto"/>
        <w:right w:val="none" w:sz="0" w:space="0" w:color="auto"/>
      </w:divBdr>
    </w:div>
    <w:div w:id="190191294">
      <w:marLeft w:val="0"/>
      <w:marRight w:val="0"/>
      <w:marTop w:val="0"/>
      <w:marBottom w:val="0"/>
      <w:divBdr>
        <w:top w:val="none" w:sz="0" w:space="0" w:color="auto"/>
        <w:left w:val="none" w:sz="0" w:space="0" w:color="auto"/>
        <w:bottom w:val="none" w:sz="0" w:space="0" w:color="auto"/>
        <w:right w:val="none" w:sz="0" w:space="0" w:color="auto"/>
      </w:divBdr>
    </w:div>
    <w:div w:id="190191295">
      <w:marLeft w:val="0"/>
      <w:marRight w:val="0"/>
      <w:marTop w:val="0"/>
      <w:marBottom w:val="0"/>
      <w:divBdr>
        <w:top w:val="none" w:sz="0" w:space="0" w:color="auto"/>
        <w:left w:val="none" w:sz="0" w:space="0" w:color="auto"/>
        <w:bottom w:val="none" w:sz="0" w:space="0" w:color="auto"/>
        <w:right w:val="none" w:sz="0" w:space="0" w:color="auto"/>
      </w:divBdr>
    </w:div>
    <w:div w:id="190191296">
      <w:marLeft w:val="0"/>
      <w:marRight w:val="0"/>
      <w:marTop w:val="0"/>
      <w:marBottom w:val="0"/>
      <w:divBdr>
        <w:top w:val="none" w:sz="0" w:space="0" w:color="auto"/>
        <w:left w:val="none" w:sz="0" w:space="0" w:color="auto"/>
        <w:bottom w:val="none" w:sz="0" w:space="0" w:color="auto"/>
        <w:right w:val="none" w:sz="0" w:space="0" w:color="auto"/>
      </w:divBdr>
    </w:div>
    <w:div w:id="190191297">
      <w:marLeft w:val="0"/>
      <w:marRight w:val="0"/>
      <w:marTop w:val="0"/>
      <w:marBottom w:val="0"/>
      <w:divBdr>
        <w:top w:val="none" w:sz="0" w:space="0" w:color="auto"/>
        <w:left w:val="none" w:sz="0" w:space="0" w:color="auto"/>
        <w:bottom w:val="none" w:sz="0" w:space="0" w:color="auto"/>
        <w:right w:val="none" w:sz="0" w:space="0" w:color="auto"/>
      </w:divBdr>
    </w:div>
    <w:div w:id="190191298">
      <w:marLeft w:val="0"/>
      <w:marRight w:val="0"/>
      <w:marTop w:val="0"/>
      <w:marBottom w:val="0"/>
      <w:divBdr>
        <w:top w:val="none" w:sz="0" w:space="0" w:color="auto"/>
        <w:left w:val="none" w:sz="0" w:space="0" w:color="auto"/>
        <w:bottom w:val="none" w:sz="0" w:space="0" w:color="auto"/>
        <w:right w:val="none" w:sz="0" w:space="0" w:color="auto"/>
      </w:divBdr>
    </w:div>
    <w:div w:id="190191299">
      <w:marLeft w:val="0"/>
      <w:marRight w:val="0"/>
      <w:marTop w:val="0"/>
      <w:marBottom w:val="0"/>
      <w:divBdr>
        <w:top w:val="none" w:sz="0" w:space="0" w:color="auto"/>
        <w:left w:val="none" w:sz="0" w:space="0" w:color="auto"/>
        <w:bottom w:val="none" w:sz="0" w:space="0" w:color="auto"/>
        <w:right w:val="none" w:sz="0" w:space="0" w:color="auto"/>
      </w:divBdr>
    </w:div>
    <w:div w:id="190191300">
      <w:marLeft w:val="0"/>
      <w:marRight w:val="0"/>
      <w:marTop w:val="0"/>
      <w:marBottom w:val="0"/>
      <w:divBdr>
        <w:top w:val="none" w:sz="0" w:space="0" w:color="auto"/>
        <w:left w:val="none" w:sz="0" w:space="0" w:color="auto"/>
        <w:bottom w:val="none" w:sz="0" w:space="0" w:color="auto"/>
        <w:right w:val="none" w:sz="0" w:space="0" w:color="auto"/>
      </w:divBdr>
    </w:div>
    <w:div w:id="190191301">
      <w:marLeft w:val="0"/>
      <w:marRight w:val="0"/>
      <w:marTop w:val="0"/>
      <w:marBottom w:val="0"/>
      <w:divBdr>
        <w:top w:val="none" w:sz="0" w:space="0" w:color="auto"/>
        <w:left w:val="none" w:sz="0" w:space="0" w:color="auto"/>
        <w:bottom w:val="none" w:sz="0" w:space="0" w:color="auto"/>
        <w:right w:val="none" w:sz="0" w:space="0" w:color="auto"/>
      </w:divBdr>
    </w:div>
    <w:div w:id="190191302">
      <w:marLeft w:val="0"/>
      <w:marRight w:val="0"/>
      <w:marTop w:val="0"/>
      <w:marBottom w:val="0"/>
      <w:divBdr>
        <w:top w:val="none" w:sz="0" w:space="0" w:color="auto"/>
        <w:left w:val="none" w:sz="0" w:space="0" w:color="auto"/>
        <w:bottom w:val="none" w:sz="0" w:space="0" w:color="auto"/>
        <w:right w:val="none" w:sz="0" w:space="0" w:color="auto"/>
      </w:divBdr>
    </w:div>
    <w:div w:id="190191303">
      <w:marLeft w:val="0"/>
      <w:marRight w:val="0"/>
      <w:marTop w:val="0"/>
      <w:marBottom w:val="0"/>
      <w:divBdr>
        <w:top w:val="none" w:sz="0" w:space="0" w:color="auto"/>
        <w:left w:val="none" w:sz="0" w:space="0" w:color="auto"/>
        <w:bottom w:val="none" w:sz="0" w:space="0" w:color="auto"/>
        <w:right w:val="none" w:sz="0" w:space="0" w:color="auto"/>
      </w:divBdr>
    </w:div>
    <w:div w:id="190191304">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190191306">
      <w:marLeft w:val="0"/>
      <w:marRight w:val="0"/>
      <w:marTop w:val="0"/>
      <w:marBottom w:val="0"/>
      <w:divBdr>
        <w:top w:val="none" w:sz="0" w:space="0" w:color="auto"/>
        <w:left w:val="none" w:sz="0" w:space="0" w:color="auto"/>
        <w:bottom w:val="none" w:sz="0" w:space="0" w:color="auto"/>
        <w:right w:val="none" w:sz="0" w:space="0" w:color="auto"/>
      </w:divBdr>
    </w:div>
    <w:div w:id="190191307">
      <w:marLeft w:val="0"/>
      <w:marRight w:val="0"/>
      <w:marTop w:val="0"/>
      <w:marBottom w:val="0"/>
      <w:divBdr>
        <w:top w:val="none" w:sz="0" w:space="0" w:color="auto"/>
        <w:left w:val="none" w:sz="0" w:space="0" w:color="auto"/>
        <w:bottom w:val="none" w:sz="0" w:space="0" w:color="auto"/>
        <w:right w:val="none" w:sz="0" w:space="0" w:color="auto"/>
      </w:divBdr>
    </w:div>
    <w:div w:id="190191308">
      <w:marLeft w:val="0"/>
      <w:marRight w:val="0"/>
      <w:marTop w:val="0"/>
      <w:marBottom w:val="0"/>
      <w:divBdr>
        <w:top w:val="none" w:sz="0" w:space="0" w:color="auto"/>
        <w:left w:val="none" w:sz="0" w:space="0" w:color="auto"/>
        <w:bottom w:val="none" w:sz="0" w:space="0" w:color="auto"/>
        <w:right w:val="none" w:sz="0" w:space="0" w:color="auto"/>
      </w:divBdr>
    </w:div>
    <w:div w:id="190191309">
      <w:marLeft w:val="0"/>
      <w:marRight w:val="0"/>
      <w:marTop w:val="0"/>
      <w:marBottom w:val="0"/>
      <w:divBdr>
        <w:top w:val="none" w:sz="0" w:space="0" w:color="auto"/>
        <w:left w:val="none" w:sz="0" w:space="0" w:color="auto"/>
        <w:bottom w:val="none" w:sz="0" w:space="0" w:color="auto"/>
        <w:right w:val="none" w:sz="0" w:space="0" w:color="auto"/>
      </w:divBdr>
    </w:div>
    <w:div w:id="190191310">
      <w:marLeft w:val="0"/>
      <w:marRight w:val="0"/>
      <w:marTop w:val="0"/>
      <w:marBottom w:val="0"/>
      <w:divBdr>
        <w:top w:val="none" w:sz="0" w:space="0" w:color="auto"/>
        <w:left w:val="none" w:sz="0" w:space="0" w:color="auto"/>
        <w:bottom w:val="none" w:sz="0" w:space="0" w:color="auto"/>
        <w:right w:val="none" w:sz="0" w:space="0" w:color="auto"/>
      </w:divBdr>
    </w:div>
    <w:div w:id="190191311">
      <w:marLeft w:val="0"/>
      <w:marRight w:val="0"/>
      <w:marTop w:val="0"/>
      <w:marBottom w:val="0"/>
      <w:divBdr>
        <w:top w:val="none" w:sz="0" w:space="0" w:color="auto"/>
        <w:left w:val="none" w:sz="0" w:space="0" w:color="auto"/>
        <w:bottom w:val="none" w:sz="0" w:space="0" w:color="auto"/>
        <w:right w:val="none" w:sz="0" w:space="0" w:color="auto"/>
      </w:divBdr>
    </w:div>
    <w:div w:id="190191312">
      <w:marLeft w:val="0"/>
      <w:marRight w:val="0"/>
      <w:marTop w:val="0"/>
      <w:marBottom w:val="0"/>
      <w:divBdr>
        <w:top w:val="none" w:sz="0" w:space="0" w:color="auto"/>
        <w:left w:val="none" w:sz="0" w:space="0" w:color="auto"/>
        <w:bottom w:val="none" w:sz="0" w:space="0" w:color="auto"/>
        <w:right w:val="none" w:sz="0" w:space="0" w:color="auto"/>
      </w:divBdr>
    </w:div>
    <w:div w:id="190191313">
      <w:marLeft w:val="0"/>
      <w:marRight w:val="0"/>
      <w:marTop w:val="0"/>
      <w:marBottom w:val="0"/>
      <w:divBdr>
        <w:top w:val="none" w:sz="0" w:space="0" w:color="auto"/>
        <w:left w:val="none" w:sz="0" w:space="0" w:color="auto"/>
        <w:bottom w:val="none" w:sz="0" w:space="0" w:color="auto"/>
        <w:right w:val="none" w:sz="0" w:space="0" w:color="auto"/>
      </w:divBdr>
    </w:div>
    <w:div w:id="190191318">
      <w:marLeft w:val="0"/>
      <w:marRight w:val="0"/>
      <w:marTop w:val="0"/>
      <w:marBottom w:val="0"/>
      <w:divBdr>
        <w:top w:val="none" w:sz="0" w:space="0" w:color="auto"/>
        <w:left w:val="none" w:sz="0" w:space="0" w:color="auto"/>
        <w:bottom w:val="none" w:sz="0" w:space="0" w:color="auto"/>
        <w:right w:val="none" w:sz="0" w:space="0" w:color="auto"/>
      </w:divBdr>
      <w:divsChild>
        <w:div w:id="190191323">
          <w:marLeft w:val="0"/>
          <w:marRight w:val="0"/>
          <w:marTop w:val="0"/>
          <w:marBottom w:val="0"/>
          <w:divBdr>
            <w:top w:val="none" w:sz="0" w:space="0" w:color="auto"/>
            <w:left w:val="none" w:sz="0" w:space="0" w:color="auto"/>
            <w:bottom w:val="none" w:sz="0" w:space="0" w:color="auto"/>
            <w:right w:val="none" w:sz="0" w:space="0" w:color="auto"/>
          </w:divBdr>
          <w:divsChild>
            <w:div w:id="190191314">
              <w:marLeft w:val="0"/>
              <w:marRight w:val="0"/>
              <w:marTop w:val="0"/>
              <w:marBottom w:val="0"/>
              <w:divBdr>
                <w:top w:val="none" w:sz="0" w:space="0" w:color="auto"/>
                <w:left w:val="none" w:sz="0" w:space="0" w:color="auto"/>
                <w:bottom w:val="none" w:sz="0" w:space="0" w:color="auto"/>
                <w:right w:val="none" w:sz="0" w:space="0" w:color="auto"/>
              </w:divBdr>
              <w:divsChild>
                <w:div w:id="190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20">
      <w:marLeft w:val="0"/>
      <w:marRight w:val="0"/>
      <w:marTop w:val="0"/>
      <w:marBottom w:val="0"/>
      <w:divBdr>
        <w:top w:val="none" w:sz="0" w:space="0" w:color="auto"/>
        <w:left w:val="none" w:sz="0" w:space="0" w:color="auto"/>
        <w:bottom w:val="none" w:sz="0" w:space="0" w:color="auto"/>
        <w:right w:val="none" w:sz="0" w:space="0" w:color="auto"/>
      </w:divBdr>
      <w:divsChild>
        <w:div w:id="190191316">
          <w:marLeft w:val="0"/>
          <w:marRight w:val="0"/>
          <w:marTop w:val="0"/>
          <w:marBottom w:val="0"/>
          <w:divBdr>
            <w:top w:val="none" w:sz="0" w:space="0" w:color="auto"/>
            <w:left w:val="none" w:sz="0" w:space="0" w:color="auto"/>
            <w:bottom w:val="none" w:sz="0" w:space="0" w:color="auto"/>
            <w:right w:val="none" w:sz="0" w:space="0" w:color="auto"/>
          </w:divBdr>
          <w:divsChild>
            <w:div w:id="190191332">
              <w:marLeft w:val="0"/>
              <w:marRight w:val="0"/>
              <w:marTop w:val="0"/>
              <w:marBottom w:val="0"/>
              <w:divBdr>
                <w:top w:val="none" w:sz="0" w:space="0" w:color="auto"/>
                <w:left w:val="none" w:sz="0" w:space="0" w:color="auto"/>
                <w:bottom w:val="none" w:sz="0" w:space="0" w:color="auto"/>
                <w:right w:val="none" w:sz="0" w:space="0" w:color="auto"/>
              </w:divBdr>
              <w:divsChild>
                <w:div w:id="190191329">
                  <w:marLeft w:val="0"/>
                  <w:marRight w:val="0"/>
                  <w:marTop w:val="0"/>
                  <w:marBottom w:val="0"/>
                  <w:divBdr>
                    <w:top w:val="single" w:sz="6" w:space="6" w:color="243356"/>
                    <w:left w:val="none" w:sz="0" w:space="0" w:color="auto"/>
                    <w:bottom w:val="none" w:sz="0" w:space="0" w:color="auto"/>
                    <w:right w:val="none" w:sz="0" w:space="0" w:color="auto"/>
                  </w:divBdr>
                  <w:divsChild>
                    <w:div w:id="190191333">
                      <w:marLeft w:val="0"/>
                      <w:marRight w:val="0"/>
                      <w:marTop w:val="0"/>
                      <w:marBottom w:val="0"/>
                      <w:divBdr>
                        <w:top w:val="none" w:sz="0" w:space="0" w:color="auto"/>
                        <w:left w:val="none" w:sz="0" w:space="0" w:color="auto"/>
                        <w:bottom w:val="none" w:sz="0" w:space="0" w:color="auto"/>
                        <w:right w:val="none" w:sz="0" w:space="0" w:color="auto"/>
                      </w:divBdr>
                      <w:divsChild>
                        <w:div w:id="190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1326">
      <w:marLeft w:val="0"/>
      <w:marRight w:val="0"/>
      <w:marTop w:val="0"/>
      <w:marBottom w:val="0"/>
      <w:divBdr>
        <w:top w:val="none" w:sz="0" w:space="0" w:color="auto"/>
        <w:left w:val="none" w:sz="0" w:space="0" w:color="auto"/>
        <w:bottom w:val="none" w:sz="0" w:space="0" w:color="auto"/>
        <w:right w:val="none" w:sz="0" w:space="0" w:color="auto"/>
      </w:divBdr>
      <w:divsChild>
        <w:div w:id="190191325">
          <w:marLeft w:val="0"/>
          <w:marRight w:val="0"/>
          <w:marTop w:val="0"/>
          <w:marBottom w:val="0"/>
          <w:divBdr>
            <w:top w:val="none" w:sz="0" w:space="0" w:color="auto"/>
            <w:left w:val="none" w:sz="0" w:space="0" w:color="auto"/>
            <w:bottom w:val="none" w:sz="0" w:space="0" w:color="auto"/>
            <w:right w:val="none" w:sz="0" w:space="0" w:color="auto"/>
          </w:divBdr>
          <w:divsChild>
            <w:div w:id="190191322">
              <w:marLeft w:val="0"/>
              <w:marRight w:val="0"/>
              <w:marTop w:val="0"/>
              <w:marBottom w:val="0"/>
              <w:divBdr>
                <w:top w:val="none" w:sz="0" w:space="0" w:color="auto"/>
                <w:left w:val="none" w:sz="0" w:space="0" w:color="auto"/>
                <w:bottom w:val="none" w:sz="0" w:space="0" w:color="auto"/>
                <w:right w:val="none" w:sz="0" w:space="0" w:color="auto"/>
              </w:divBdr>
              <w:divsChild>
                <w:div w:id="190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1">
      <w:marLeft w:val="0"/>
      <w:marRight w:val="0"/>
      <w:marTop w:val="0"/>
      <w:marBottom w:val="0"/>
      <w:divBdr>
        <w:top w:val="none" w:sz="0" w:space="0" w:color="auto"/>
        <w:left w:val="none" w:sz="0" w:space="0" w:color="auto"/>
        <w:bottom w:val="none" w:sz="0" w:space="0" w:color="auto"/>
        <w:right w:val="none" w:sz="0" w:space="0" w:color="auto"/>
      </w:divBdr>
      <w:divsChild>
        <w:div w:id="190191319">
          <w:marLeft w:val="0"/>
          <w:marRight w:val="0"/>
          <w:marTop w:val="0"/>
          <w:marBottom w:val="0"/>
          <w:divBdr>
            <w:top w:val="none" w:sz="0" w:space="0" w:color="auto"/>
            <w:left w:val="none" w:sz="0" w:space="0" w:color="auto"/>
            <w:bottom w:val="none" w:sz="0" w:space="0" w:color="auto"/>
            <w:right w:val="none" w:sz="0" w:space="0" w:color="auto"/>
          </w:divBdr>
          <w:divsChild>
            <w:div w:id="190191317">
              <w:marLeft w:val="0"/>
              <w:marRight w:val="0"/>
              <w:marTop w:val="0"/>
              <w:marBottom w:val="0"/>
              <w:divBdr>
                <w:top w:val="none" w:sz="0" w:space="0" w:color="auto"/>
                <w:left w:val="none" w:sz="0" w:space="0" w:color="auto"/>
                <w:bottom w:val="none" w:sz="0" w:space="0" w:color="auto"/>
                <w:right w:val="none" w:sz="0" w:space="0" w:color="auto"/>
              </w:divBdr>
              <w:divsChild>
                <w:div w:id="190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5">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sChild>
            <w:div w:id="190191334">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8120">
      <w:bodyDiv w:val="1"/>
      <w:marLeft w:val="0"/>
      <w:marRight w:val="0"/>
      <w:marTop w:val="0"/>
      <w:marBottom w:val="0"/>
      <w:divBdr>
        <w:top w:val="none" w:sz="0" w:space="0" w:color="auto"/>
        <w:left w:val="none" w:sz="0" w:space="0" w:color="auto"/>
        <w:bottom w:val="none" w:sz="0" w:space="0" w:color="auto"/>
        <w:right w:val="none" w:sz="0" w:space="0" w:color="auto"/>
      </w:divBdr>
    </w:div>
    <w:div w:id="251862582">
      <w:bodyDiv w:val="1"/>
      <w:marLeft w:val="0"/>
      <w:marRight w:val="0"/>
      <w:marTop w:val="0"/>
      <w:marBottom w:val="0"/>
      <w:divBdr>
        <w:top w:val="none" w:sz="0" w:space="0" w:color="auto"/>
        <w:left w:val="none" w:sz="0" w:space="0" w:color="auto"/>
        <w:bottom w:val="none" w:sz="0" w:space="0" w:color="auto"/>
        <w:right w:val="none" w:sz="0" w:space="0" w:color="auto"/>
      </w:divBdr>
      <w:divsChild>
        <w:div w:id="1026180391">
          <w:marLeft w:val="0"/>
          <w:marRight w:val="0"/>
          <w:marTop w:val="0"/>
          <w:marBottom w:val="0"/>
          <w:divBdr>
            <w:top w:val="none" w:sz="0" w:space="0" w:color="auto"/>
            <w:left w:val="none" w:sz="0" w:space="0" w:color="auto"/>
            <w:bottom w:val="none" w:sz="0" w:space="0" w:color="auto"/>
            <w:right w:val="none" w:sz="0" w:space="0" w:color="auto"/>
          </w:divBdr>
        </w:div>
      </w:divsChild>
    </w:div>
    <w:div w:id="252514226">
      <w:bodyDiv w:val="1"/>
      <w:marLeft w:val="0"/>
      <w:marRight w:val="0"/>
      <w:marTop w:val="0"/>
      <w:marBottom w:val="0"/>
      <w:divBdr>
        <w:top w:val="none" w:sz="0" w:space="0" w:color="auto"/>
        <w:left w:val="none" w:sz="0" w:space="0" w:color="auto"/>
        <w:bottom w:val="none" w:sz="0" w:space="0" w:color="auto"/>
        <w:right w:val="none" w:sz="0" w:space="0" w:color="auto"/>
      </w:divBdr>
    </w:div>
    <w:div w:id="258832111">
      <w:bodyDiv w:val="1"/>
      <w:marLeft w:val="0"/>
      <w:marRight w:val="0"/>
      <w:marTop w:val="0"/>
      <w:marBottom w:val="0"/>
      <w:divBdr>
        <w:top w:val="none" w:sz="0" w:space="0" w:color="auto"/>
        <w:left w:val="none" w:sz="0" w:space="0" w:color="auto"/>
        <w:bottom w:val="none" w:sz="0" w:space="0" w:color="auto"/>
        <w:right w:val="none" w:sz="0" w:space="0" w:color="auto"/>
      </w:divBdr>
    </w:div>
    <w:div w:id="296301054">
      <w:bodyDiv w:val="1"/>
      <w:marLeft w:val="0"/>
      <w:marRight w:val="0"/>
      <w:marTop w:val="0"/>
      <w:marBottom w:val="0"/>
      <w:divBdr>
        <w:top w:val="none" w:sz="0" w:space="0" w:color="auto"/>
        <w:left w:val="none" w:sz="0" w:space="0" w:color="auto"/>
        <w:bottom w:val="none" w:sz="0" w:space="0" w:color="auto"/>
        <w:right w:val="none" w:sz="0" w:space="0" w:color="auto"/>
      </w:divBdr>
    </w:div>
    <w:div w:id="297421906">
      <w:bodyDiv w:val="1"/>
      <w:marLeft w:val="0"/>
      <w:marRight w:val="0"/>
      <w:marTop w:val="0"/>
      <w:marBottom w:val="0"/>
      <w:divBdr>
        <w:top w:val="none" w:sz="0" w:space="0" w:color="auto"/>
        <w:left w:val="none" w:sz="0" w:space="0" w:color="auto"/>
        <w:bottom w:val="none" w:sz="0" w:space="0" w:color="auto"/>
        <w:right w:val="none" w:sz="0" w:space="0" w:color="auto"/>
      </w:divBdr>
    </w:div>
    <w:div w:id="341012191">
      <w:bodyDiv w:val="1"/>
      <w:marLeft w:val="0"/>
      <w:marRight w:val="0"/>
      <w:marTop w:val="0"/>
      <w:marBottom w:val="0"/>
      <w:divBdr>
        <w:top w:val="none" w:sz="0" w:space="0" w:color="auto"/>
        <w:left w:val="none" w:sz="0" w:space="0" w:color="auto"/>
        <w:bottom w:val="none" w:sz="0" w:space="0" w:color="auto"/>
        <w:right w:val="none" w:sz="0" w:space="0" w:color="auto"/>
      </w:divBdr>
      <w:divsChild>
        <w:div w:id="1931742189">
          <w:marLeft w:val="1267"/>
          <w:marRight w:val="0"/>
          <w:marTop w:val="0"/>
          <w:marBottom w:val="0"/>
          <w:divBdr>
            <w:top w:val="none" w:sz="0" w:space="0" w:color="auto"/>
            <w:left w:val="none" w:sz="0" w:space="0" w:color="auto"/>
            <w:bottom w:val="none" w:sz="0" w:space="0" w:color="auto"/>
            <w:right w:val="none" w:sz="0" w:space="0" w:color="auto"/>
          </w:divBdr>
        </w:div>
      </w:divsChild>
    </w:div>
    <w:div w:id="384722584">
      <w:bodyDiv w:val="1"/>
      <w:marLeft w:val="0"/>
      <w:marRight w:val="0"/>
      <w:marTop w:val="0"/>
      <w:marBottom w:val="0"/>
      <w:divBdr>
        <w:top w:val="none" w:sz="0" w:space="0" w:color="auto"/>
        <w:left w:val="none" w:sz="0" w:space="0" w:color="auto"/>
        <w:bottom w:val="none" w:sz="0" w:space="0" w:color="auto"/>
        <w:right w:val="none" w:sz="0" w:space="0" w:color="auto"/>
      </w:divBdr>
    </w:div>
    <w:div w:id="407384871">
      <w:bodyDiv w:val="1"/>
      <w:marLeft w:val="0"/>
      <w:marRight w:val="0"/>
      <w:marTop w:val="0"/>
      <w:marBottom w:val="0"/>
      <w:divBdr>
        <w:top w:val="none" w:sz="0" w:space="0" w:color="auto"/>
        <w:left w:val="none" w:sz="0" w:space="0" w:color="auto"/>
        <w:bottom w:val="none" w:sz="0" w:space="0" w:color="auto"/>
        <w:right w:val="none" w:sz="0" w:space="0" w:color="auto"/>
      </w:divBdr>
      <w:divsChild>
        <w:div w:id="1584758733">
          <w:marLeft w:val="0"/>
          <w:marRight w:val="0"/>
          <w:marTop w:val="0"/>
          <w:marBottom w:val="0"/>
          <w:divBdr>
            <w:top w:val="none" w:sz="0" w:space="0" w:color="auto"/>
            <w:left w:val="none" w:sz="0" w:space="0" w:color="auto"/>
            <w:bottom w:val="none" w:sz="0" w:space="0" w:color="auto"/>
            <w:right w:val="none" w:sz="0" w:space="0" w:color="auto"/>
          </w:divBdr>
          <w:divsChild>
            <w:div w:id="309870632">
              <w:marLeft w:val="-138"/>
              <w:marRight w:val="-138"/>
              <w:marTop w:val="0"/>
              <w:marBottom w:val="0"/>
              <w:divBdr>
                <w:top w:val="none" w:sz="0" w:space="0" w:color="auto"/>
                <w:left w:val="none" w:sz="0" w:space="0" w:color="auto"/>
                <w:bottom w:val="none" w:sz="0" w:space="0" w:color="auto"/>
                <w:right w:val="none" w:sz="0" w:space="0" w:color="auto"/>
              </w:divBdr>
              <w:divsChild>
                <w:div w:id="1841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6793">
      <w:bodyDiv w:val="1"/>
      <w:marLeft w:val="0"/>
      <w:marRight w:val="0"/>
      <w:marTop w:val="0"/>
      <w:marBottom w:val="0"/>
      <w:divBdr>
        <w:top w:val="none" w:sz="0" w:space="0" w:color="auto"/>
        <w:left w:val="none" w:sz="0" w:space="0" w:color="auto"/>
        <w:bottom w:val="none" w:sz="0" w:space="0" w:color="auto"/>
        <w:right w:val="none" w:sz="0" w:space="0" w:color="auto"/>
      </w:divBdr>
    </w:div>
    <w:div w:id="585724838">
      <w:bodyDiv w:val="1"/>
      <w:marLeft w:val="0"/>
      <w:marRight w:val="0"/>
      <w:marTop w:val="0"/>
      <w:marBottom w:val="0"/>
      <w:divBdr>
        <w:top w:val="none" w:sz="0" w:space="0" w:color="auto"/>
        <w:left w:val="none" w:sz="0" w:space="0" w:color="auto"/>
        <w:bottom w:val="none" w:sz="0" w:space="0" w:color="auto"/>
        <w:right w:val="none" w:sz="0" w:space="0" w:color="auto"/>
      </w:divBdr>
      <w:divsChild>
        <w:div w:id="935017893">
          <w:marLeft w:val="1166"/>
          <w:marRight w:val="0"/>
          <w:marTop w:val="0"/>
          <w:marBottom w:val="0"/>
          <w:divBdr>
            <w:top w:val="none" w:sz="0" w:space="0" w:color="auto"/>
            <w:left w:val="none" w:sz="0" w:space="0" w:color="auto"/>
            <w:bottom w:val="none" w:sz="0" w:space="0" w:color="auto"/>
            <w:right w:val="none" w:sz="0" w:space="0" w:color="auto"/>
          </w:divBdr>
        </w:div>
        <w:div w:id="1901673950">
          <w:marLeft w:val="1166"/>
          <w:marRight w:val="0"/>
          <w:marTop w:val="0"/>
          <w:marBottom w:val="0"/>
          <w:divBdr>
            <w:top w:val="none" w:sz="0" w:space="0" w:color="auto"/>
            <w:left w:val="none" w:sz="0" w:space="0" w:color="auto"/>
            <w:bottom w:val="none" w:sz="0" w:space="0" w:color="auto"/>
            <w:right w:val="none" w:sz="0" w:space="0" w:color="auto"/>
          </w:divBdr>
        </w:div>
        <w:div w:id="341276071">
          <w:marLeft w:val="1166"/>
          <w:marRight w:val="0"/>
          <w:marTop w:val="0"/>
          <w:marBottom w:val="0"/>
          <w:divBdr>
            <w:top w:val="none" w:sz="0" w:space="0" w:color="auto"/>
            <w:left w:val="none" w:sz="0" w:space="0" w:color="auto"/>
            <w:bottom w:val="none" w:sz="0" w:space="0" w:color="auto"/>
            <w:right w:val="none" w:sz="0" w:space="0" w:color="auto"/>
          </w:divBdr>
        </w:div>
        <w:div w:id="944191656">
          <w:marLeft w:val="1166"/>
          <w:marRight w:val="0"/>
          <w:marTop w:val="0"/>
          <w:marBottom w:val="0"/>
          <w:divBdr>
            <w:top w:val="none" w:sz="0" w:space="0" w:color="auto"/>
            <w:left w:val="none" w:sz="0" w:space="0" w:color="auto"/>
            <w:bottom w:val="none" w:sz="0" w:space="0" w:color="auto"/>
            <w:right w:val="none" w:sz="0" w:space="0" w:color="auto"/>
          </w:divBdr>
        </w:div>
      </w:divsChild>
    </w:div>
    <w:div w:id="589002096">
      <w:bodyDiv w:val="1"/>
      <w:marLeft w:val="0"/>
      <w:marRight w:val="0"/>
      <w:marTop w:val="0"/>
      <w:marBottom w:val="0"/>
      <w:divBdr>
        <w:top w:val="none" w:sz="0" w:space="0" w:color="auto"/>
        <w:left w:val="none" w:sz="0" w:space="0" w:color="auto"/>
        <w:bottom w:val="none" w:sz="0" w:space="0" w:color="auto"/>
        <w:right w:val="none" w:sz="0" w:space="0" w:color="auto"/>
      </w:divBdr>
      <w:divsChild>
        <w:div w:id="1462310617">
          <w:marLeft w:val="0"/>
          <w:marRight w:val="0"/>
          <w:marTop w:val="0"/>
          <w:marBottom w:val="0"/>
          <w:divBdr>
            <w:top w:val="none" w:sz="0" w:space="0" w:color="auto"/>
            <w:left w:val="none" w:sz="0" w:space="0" w:color="auto"/>
            <w:bottom w:val="none" w:sz="0" w:space="0" w:color="auto"/>
            <w:right w:val="none" w:sz="0" w:space="0" w:color="auto"/>
          </w:divBdr>
        </w:div>
      </w:divsChild>
    </w:div>
    <w:div w:id="643655070">
      <w:bodyDiv w:val="1"/>
      <w:marLeft w:val="0"/>
      <w:marRight w:val="0"/>
      <w:marTop w:val="0"/>
      <w:marBottom w:val="0"/>
      <w:divBdr>
        <w:top w:val="none" w:sz="0" w:space="0" w:color="auto"/>
        <w:left w:val="none" w:sz="0" w:space="0" w:color="auto"/>
        <w:bottom w:val="none" w:sz="0" w:space="0" w:color="auto"/>
        <w:right w:val="none" w:sz="0" w:space="0" w:color="auto"/>
      </w:divBdr>
      <w:divsChild>
        <w:div w:id="1740010321">
          <w:marLeft w:val="1267"/>
          <w:marRight w:val="0"/>
          <w:marTop w:val="0"/>
          <w:marBottom w:val="0"/>
          <w:divBdr>
            <w:top w:val="none" w:sz="0" w:space="0" w:color="auto"/>
            <w:left w:val="none" w:sz="0" w:space="0" w:color="auto"/>
            <w:bottom w:val="none" w:sz="0" w:space="0" w:color="auto"/>
            <w:right w:val="none" w:sz="0" w:space="0" w:color="auto"/>
          </w:divBdr>
        </w:div>
      </w:divsChild>
    </w:div>
    <w:div w:id="679967301">
      <w:bodyDiv w:val="1"/>
      <w:marLeft w:val="0"/>
      <w:marRight w:val="0"/>
      <w:marTop w:val="0"/>
      <w:marBottom w:val="0"/>
      <w:divBdr>
        <w:top w:val="none" w:sz="0" w:space="0" w:color="auto"/>
        <w:left w:val="none" w:sz="0" w:space="0" w:color="auto"/>
        <w:bottom w:val="none" w:sz="0" w:space="0" w:color="auto"/>
        <w:right w:val="none" w:sz="0" w:space="0" w:color="auto"/>
      </w:divBdr>
      <w:divsChild>
        <w:div w:id="1975719205">
          <w:marLeft w:val="0"/>
          <w:marRight w:val="0"/>
          <w:marTop w:val="0"/>
          <w:marBottom w:val="0"/>
          <w:divBdr>
            <w:top w:val="none" w:sz="0" w:space="0" w:color="auto"/>
            <w:left w:val="none" w:sz="0" w:space="0" w:color="auto"/>
            <w:bottom w:val="none" w:sz="0" w:space="0" w:color="auto"/>
            <w:right w:val="none" w:sz="0" w:space="0" w:color="auto"/>
          </w:divBdr>
        </w:div>
      </w:divsChild>
    </w:div>
    <w:div w:id="687098514">
      <w:bodyDiv w:val="1"/>
      <w:marLeft w:val="0"/>
      <w:marRight w:val="0"/>
      <w:marTop w:val="0"/>
      <w:marBottom w:val="0"/>
      <w:divBdr>
        <w:top w:val="none" w:sz="0" w:space="0" w:color="auto"/>
        <w:left w:val="none" w:sz="0" w:space="0" w:color="auto"/>
        <w:bottom w:val="none" w:sz="0" w:space="0" w:color="auto"/>
        <w:right w:val="none" w:sz="0" w:space="0" w:color="auto"/>
      </w:divBdr>
    </w:div>
    <w:div w:id="735325943">
      <w:bodyDiv w:val="1"/>
      <w:marLeft w:val="0"/>
      <w:marRight w:val="0"/>
      <w:marTop w:val="0"/>
      <w:marBottom w:val="0"/>
      <w:divBdr>
        <w:top w:val="none" w:sz="0" w:space="0" w:color="auto"/>
        <w:left w:val="none" w:sz="0" w:space="0" w:color="auto"/>
        <w:bottom w:val="none" w:sz="0" w:space="0" w:color="auto"/>
        <w:right w:val="none" w:sz="0" w:space="0" w:color="auto"/>
      </w:divBdr>
    </w:div>
    <w:div w:id="766582067">
      <w:bodyDiv w:val="1"/>
      <w:marLeft w:val="0"/>
      <w:marRight w:val="0"/>
      <w:marTop w:val="0"/>
      <w:marBottom w:val="0"/>
      <w:divBdr>
        <w:top w:val="none" w:sz="0" w:space="0" w:color="auto"/>
        <w:left w:val="none" w:sz="0" w:space="0" w:color="auto"/>
        <w:bottom w:val="none" w:sz="0" w:space="0" w:color="auto"/>
        <w:right w:val="none" w:sz="0" w:space="0" w:color="auto"/>
      </w:divBdr>
      <w:divsChild>
        <w:div w:id="1459491055">
          <w:marLeft w:val="0"/>
          <w:marRight w:val="0"/>
          <w:marTop w:val="0"/>
          <w:marBottom w:val="0"/>
          <w:divBdr>
            <w:top w:val="none" w:sz="0" w:space="0" w:color="auto"/>
            <w:left w:val="none" w:sz="0" w:space="0" w:color="auto"/>
            <w:bottom w:val="none" w:sz="0" w:space="0" w:color="auto"/>
            <w:right w:val="none" w:sz="0" w:space="0" w:color="auto"/>
          </w:divBdr>
        </w:div>
      </w:divsChild>
    </w:div>
    <w:div w:id="801196234">
      <w:bodyDiv w:val="1"/>
      <w:marLeft w:val="0"/>
      <w:marRight w:val="0"/>
      <w:marTop w:val="0"/>
      <w:marBottom w:val="0"/>
      <w:divBdr>
        <w:top w:val="none" w:sz="0" w:space="0" w:color="auto"/>
        <w:left w:val="none" w:sz="0" w:space="0" w:color="auto"/>
        <w:bottom w:val="none" w:sz="0" w:space="0" w:color="auto"/>
        <w:right w:val="none" w:sz="0" w:space="0" w:color="auto"/>
      </w:divBdr>
    </w:div>
    <w:div w:id="811949613">
      <w:bodyDiv w:val="1"/>
      <w:marLeft w:val="0"/>
      <w:marRight w:val="0"/>
      <w:marTop w:val="0"/>
      <w:marBottom w:val="0"/>
      <w:divBdr>
        <w:top w:val="none" w:sz="0" w:space="0" w:color="auto"/>
        <w:left w:val="none" w:sz="0" w:space="0" w:color="auto"/>
        <w:bottom w:val="none" w:sz="0" w:space="0" w:color="auto"/>
        <w:right w:val="none" w:sz="0" w:space="0" w:color="auto"/>
      </w:divBdr>
    </w:div>
    <w:div w:id="816192163">
      <w:bodyDiv w:val="1"/>
      <w:marLeft w:val="0"/>
      <w:marRight w:val="0"/>
      <w:marTop w:val="0"/>
      <w:marBottom w:val="0"/>
      <w:divBdr>
        <w:top w:val="none" w:sz="0" w:space="0" w:color="auto"/>
        <w:left w:val="none" w:sz="0" w:space="0" w:color="auto"/>
        <w:bottom w:val="none" w:sz="0" w:space="0" w:color="auto"/>
        <w:right w:val="none" w:sz="0" w:space="0" w:color="auto"/>
      </w:divBdr>
    </w:div>
    <w:div w:id="874536674">
      <w:bodyDiv w:val="1"/>
      <w:marLeft w:val="0"/>
      <w:marRight w:val="0"/>
      <w:marTop w:val="0"/>
      <w:marBottom w:val="0"/>
      <w:divBdr>
        <w:top w:val="none" w:sz="0" w:space="0" w:color="auto"/>
        <w:left w:val="none" w:sz="0" w:space="0" w:color="auto"/>
        <w:bottom w:val="none" w:sz="0" w:space="0" w:color="auto"/>
        <w:right w:val="none" w:sz="0" w:space="0" w:color="auto"/>
      </w:divBdr>
      <w:divsChild>
        <w:div w:id="572744569">
          <w:marLeft w:val="0"/>
          <w:marRight w:val="0"/>
          <w:marTop w:val="0"/>
          <w:marBottom w:val="0"/>
          <w:divBdr>
            <w:top w:val="none" w:sz="0" w:space="0" w:color="auto"/>
            <w:left w:val="none" w:sz="0" w:space="0" w:color="auto"/>
            <w:bottom w:val="none" w:sz="0" w:space="0" w:color="auto"/>
            <w:right w:val="none" w:sz="0" w:space="0" w:color="auto"/>
          </w:divBdr>
        </w:div>
      </w:divsChild>
    </w:div>
    <w:div w:id="880360855">
      <w:bodyDiv w:val="1"/>
      <w:marLeft w:val="0"/>
      <w:marRight w:val="0"/>
      <w:marTop w:val="0"/>
      <w:marBottom w:val="0"/>
      <w:divBdr>
        <w:top w:val="none" w:sz="0" w:space="0" w:color="auto"/>
        <w:left w:val="none" w:sz="0" w:space="0" w:color="auto"/>
        <w:bottom w:val="none" w:sz="0" w:space="0" w:color="auto"/>
        <w:right w:val="none" w:sz="0" w:space="0" w:color="auto"/>
      </w:divBdr>
      <w:divsChild>
        <w:div w:id="930504595">
          <w:marLeft w:val="0"/>
          <w:marRight w:val="0"/>
          <w:marTop w:val="0"/>
          <w:marBottom w:val="0"/>
          <w:divBdr>
            <w:top w:val="none" w:sz="0" w:space="0" w:color="auto"/>
            <w:left w:val="none" w:sz="0" w:space="0" w:color="auto"/>
            <w:bottom w:val="none" w:sz="0" w:space="0" w:color="auto"/>
            <w:right w:val="none" w:sz="0" w:space="0" w:color="auto"/>
          </w:divBdr>
          <w:divsChild>
            <w:div w:id="840658533">
              <w:marLeft w:val="-200"/>
              <w:marRight w:val="-200"/>
              <w:marTop w:val="0"/>
              <w:marBottom w:val="0"/>
              <w:divBdr>
                <w:top w:val="none" w:sz="0" w:space="0" w:color="auto"/>
                <w:left w:val="none" w:sz="0" w:space="0" w:color="auto"/>
                <w:bottom w:val="none" w:sz="0" w:space="0" w:color="auto"/>
                <w:right w:val="none" w:sz="0" w:space="0" w:color="auto"/>
              </w:divBdr>
              <w:divsChild>
                <w:div w:id="6226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07044">
      <w:bodyDiv w:val="1"/>
      <w:marLeft w:val="0"/>
      <w:marRight w:val="0"/>
      <w:marTop w:val="0"/>
      <w:marBottom w:val="0"/>
      <w:divBdr>
        <w:top w:val="none" w:sz="0" w:space="0" w:color="auto"/>
        <w:left w:val="none" w:sz="0" w:space="0" w:color="auto"/>
        <w:bottom w:val="none" w:sz="0" w:space="0" w:color="auto"/>
        <w:right w:val="none" w:sz="0" w:space="0" w:color="auto"/>
      </w:divBdr>
    </w:div>
    <w:div w:id="885992038">
      <w:bodyDiv w:val="1"/>
      <w:marLeft w:val="0"/>
      <w:marRight w:val="0"/>
      <w:marTop w:val="0"/>
      <w:marBottom w:val="0"/>
      <w:divBdr>
        <w:top w:val="none" w:sz="0" w:space="0" w:color="auto"/>
        <w:left w:val="none" w:sz="0" w:space="0" w:color="auto"/>
        <w:bottom w:val="none" w:sz="0" w:space="0" w:color="auto"/>
        <w:right w:val="none" w:sz="0" w:space="0" w:color="auto"/>
      </w:divBdr>
    </w:div>
    <w:div w:id="893468352">
      <w:bodyDiv w:val="1"/>
      <w:marLeft w:val="0"/>
      <w:marRight w:val="0"/>
      <w:marTop w:val="0"/>
      <w:marBottom w:val="0"/>
      <w:divBdr>
        <w:top w:val="none" w:sz="0" w:space="0" w:color="auto"/>
        <w:left w:val="none" w:sz="0" w:space="0" w:color="auto"/>
        <w:bottom w:val="none" w:sz="0" w:space="0" w:color="auto"/>
        <w:right w:val="none" w:sz="0" w:space="0" w:color="auto"/>
      </w:divBdr>
    </w:div>
    <w:div w:id="969436288">
      <w:bodyDiv w:val="1"/>
      <w:marLeft w:val="0"/>
      <w:marRight w:val="0"/>
      <w:marTop w:val="0"/>
      <w:marBottom w:val="0"/>
      <w:divBdr>
        <w:top w:val="none" w:sz="0" w:space="0" w:color="auto"/>
        <w:left w:val="none" w:sz="0" w:space="0" w:color="auto"/>
        <w:bottom w:val="none" w:sz="0" w:space="0" w:color="auto"/>
        <w:right w:val="none" w:sz="0" w:space="0" w:color="auto"/>
      </w:divBdr>
    </w:div>
    <w:div w:id="993142811">
      <w:bodyDiv w:val="1"/>
      <w:marLeft w:val="0"/>
      <w:marRight w:val="0"/>
      <w:marTop w:val="0"/>
      <w:marBottom w:val="0"/>
      <w:divBdr>
        <w:top w:val="none" w:sz="0" w:space="0" w:color="auto"/>
        <w:left w:val="none" w:sz="0" w:space="0" w:color="auto"/>
        <w:bottom w:val="none" w:sz="0" w:space="0" w:color="auto"/>
        <w:right w:val="none" w:sz="0" w:space="0" w:color="auto"/>
      </w:divBdr>
    </w:div>
    <w:div w:id="1006371270">
      <w:bodyDiv w:val="1"/>
      <w:marLeft w:val="0"/>
      <w:marRight w:val="0"/>
      <w:marTop w:val="0"/>
      <w:marBottom w:val="0"/>
      <w:divBdr>
        <w:top w:val="none" w:sz="0" w:space="0" w:color="auto"/>
        <w:left w:val="none" w:sz="0" w:space="0" w:color="auto"/>
        <w:bottom w:val="none" w:sz="0" w:space="0" w:color="auto"/>
        <w:right w:val="none" w:sz="0" w:space="0" w:color="auto"/>
      </w:divBdr>
    </w:div>
    <w:div w:id="1071274986">
      <w:bodyDiv w:val="1"/>
      <w:marLeft w:val="0"/>
      <w:marRight w:val="0"/>
      <w:marTop w:val="0"/>
      <w:marBottom w:val="0"/>
      <w:divBdr>
        <w:top w:val="none" w:sz="0" w:space="0" w:color="auto"/>
        <w:left w:val="none" w:sz="0" w:space="0" w:color="auto"/>
        <w:bottom w:val="none" w:sz="0" w:space="0" w:color="auto"/>
        <w:right w:val="none" w:sz="0" w:space="0" w:color="auto"/>
      </w:divBdr>
    </w:div>
    <w:div w:id="1073888061">
      <w:bodyDiv w:val="1"/>
      <w:marLeft w:val="0"/>
      <w:marRight w:val="0"/>
      <w:marTop w:val="0"/>
      <w:marBottom w:val="0"/>
      <w:divBdr>
        <w:top w:val="none" w:sz="0" w:space="0" w:color="auto"/>
        <w:left w:val="none" w:sz="0" w:space="0" w:color="auto"/>
        <w:bottom w:val="none" w:sz="0" w:space="0" w:color="auto"/>
        <w:right w:val="none" w:sz="0" w:space="0" w:color="auto"/>
      </w:divBdr>
    </w:div>
    <w:div w:id="1085881980">
      <w:bodyDiv w:val="1"/>
      <w:marLeft w:val="0"/>
      <w:marRight w:val="0"/>
      <w:marTop w:val="0"/>
      <w:marBottom w:val="0"/>
      <w:divBdr>
        <w:top w:val="none" w:sz="0" w:space="0" w:color="auto"/>
        <w:left w:val="none" w:sz="0" w:space="0" w:color="auto"/>
        <w:bottom w:val="none" w:sz="0" w:space="0" w:color="auto"/>
        <w:right w:val="none" w:sz="0" w:space="0" w:color="auto"/>
      </w:divBdr>
      <w:divsChild>
        <w:div w:id="806118999">
          <w:marLeft w:val="0"/>
          <w:marRight w:val="0"/>
          <w:marTop w:val="0"/>
          <w:marBottom w:val="0"/>
          <w:divBdr>
            <w:top w:val="none" w:sz="0" w:space="0" w:color="auto"/>
            <w:left w:val="none" w:sz="0" w:space="0" w:color="auto"/>
            <w:bottom w:val="none" w:sz="0" w:space="0" w:color="auto"/>
            <w:right w:val="none" w:sz="0" w:space="0" w:color="auto"/>
          </w:divBdr>
        </w:div>
      </w:divsChild>
    </w:div>
    <w:div w:id="1088815954">
      <w:bodyDiv w:val="1"/>
      <w:marLeft w:val="0"/>
      <w:marRight w:val="0"/>
      <w:marTop w:val="0"/>
      <w:marBottom w:val="0"/>
      <w:divBdr>
        <w:top w:val="none" w:sz="0" w:space="0" w:color="auto"/>
        <w:left w:val="none" w:sz="0" w:space="0" w:color="auto"/>
        <w:bottom w:val="none" w:sz="0" w:space="0" w:color="auto"/>
        <w:right w:val="none" w:sz="0" w:space="0" w:color="auto"/>
      </w:divBdr>
      <w:divsChild>
        <w:div w:id="1725443741">
          <w:marLeft w:val="0"/>
          <w:marRight w:val="0"/>
          <w:marTop w:val="0"/>
          <w:marBottom w:val="0"/>
          <w:divBdr>
            <w:top w:val="none" w:sz="0" w:space="0" w:color="auto"/>
            <w:left w:val="none" w:sz="0" w:space="0" w:color="auto"/>
            <w:bottom w:val="none" w:sz="0" w:space="0" w:color="auto"/>
            <w:right w:val="none" w:sz="0" w:space="0" w:color="auto"/>
          </w:divBdr>
          <w:divsChild>
            <w:div w:id="491718339">
              <w:marLeft w:val="0"/>
              <w:marRight w:val="0"/>
              <w:marTop w:val="0"/>
              <w:marBottom w:val="0"/>
              <w:divBdr>
                <w:top w:val="none" w:sz="0" w:space="0" w:color="auto"/>
                <w:left w:val="none" w:sz="0" w:space="0" w:color="auto"/>
                <w:bottom w:val="none" w:sz="0" w:space="0" w:color="auto"/>
                <w:right w:val="none" w:sz="0" w:space="0" w:color="auto"/>
              </w:divBdr>
              <w:divsChild>
                <w:div w:id="5488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6499">
      <w:bodyDiv w:val="1"/>
      <w:marLeft w:val="0"/>
      <w:marRight w:val="0"/>
      <w:marTop w:val="0"/>
      <w:marBottom w:val="0"/>
      <w:divBdr>
        <w:top w:val="none" w:sz="0" w:space="0" w:color="auto"/>
        <w:left w:val="none" w:sz="0" w:space="0" w:color="auto"/>
        <w:bottom w:val="none" w:sz="0" w:space="0" w:color="auto"/>
        <w:right w:val="none" w:sz="0" w:space="0" w:color="auto"/>
      </w:divBdr>
      <w:divsChild>
        <w:div w:id="2112386705">
          <w:marLeft w:val="0"/>
          <w:marRight w:val="0"/>
          <w:marTop w:val="0"/>
          <w:marBottom w:val="0"/>
          <w:divBdr>
            <w:top w:val="none" w:sz="0" w:space="0" w:color="auto"/>
            <w:left w:val="none" w:sz="0" w:space="0" w:color="auto"/>
            <w:bottom w:val="none" w:sz="0" w:space="0" w:color="auto"/>
            <w:right w:val="none" w:sz="0" w:space="0" w:color="auto"/>
          </w:divBdr>
          <w:divsChild>
            <w:div w:id="379087162">
              <w:marLeft w:val="-200"/>
              <w:marRight w:val="-200"/>
              <w:marTop w:val="0"/>
              <w:marBottom w:val="0"/>
              <w:divBdr>
                <w:top w:val="none" w:sz="0" w:space="0" w:color="auto"/>
                <w:left w:val="none" w:sz="0" w:space="0" w:color="auto"/>
                <w:bottom w:val="none" w:sz="0" w:space="0" w:color="auto"/>
                <w:right w:val="none" w:sz="0" w:space="0" w:color="auto"/>
              </w:divBdr>
              <w:divsChild>
                <w:div w:id="21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1360">
      <w:bodyDiv w:val="1"/>
      <w:marLeft w:val="0"/>
      <w:marRight w:val="0"/>
      <w:marTop w:val="0"/>
      <w:marBottom w:val="0"/>
      <w:divBdr>
        <w:top w:val="none" w:sz="0" w:space="0" w:color="auto"/>
        <w:left w:val="none" w:sz="0" w:space="0" w:color="auto"/>
        <w:bottom w:val="none" w:sz="0" w:space="0" w:color="auto"/>
        <w:right w:val="none" w:sz="0" w:space="0" w:color="auto"/>
      </w:divBdr>
      <w:divsChild>
        <w:div w:id="1066100855">
          <w:marLeft w:val="0"/>
          <w:marRight w:val="0"/>
          <w:marTop w:val="0"/>
          <w:marBottom w:val="0"/>
          <w:divBdr>
            <w:top w:val="none" w:sz="0" w:space="0" w:color="auto"/>
            <w:left w:val="none" w:sz="0" w:space="0" w:color="auto"/>
            <w:bottom w:val="none" w:sz="0" w:space="0" w:color="auto"/>
            <w:right w:val="none" w:sz="0" w:space="0" w:color="auto"/>
          </w:divBdr>
          <w:divsChild>
            <w:div w:id="1215511261">
              <w:marLeft w:val="-204"/>
              <w:marRight w:val="-204"/>
              <w:marTop w:val="0"/>
              <w:marBottom w:val="0"/>
              <w:divBdr>
                <w:top w:val="none" w:sz="0" w:space="0" w:color="auto"/>
                <w:left w:val="none" w:sz="0" w:space="0" w:color="auto"/>
                <w:bottom w:val="none" w:sz="0" w:space="0" w:color="auto"/>
                <w:right w:val="none" w:sz="0" w:space="0" w:color="auto"/>
              </w:divBdr>
              <w:divsChild>
                <w:div w:id="17022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5893">
      <w:bodyDiv w:val="1"/>
      <w:marLeft w:val="0"/>
      <w:marRight w:val="0"/>
      <w:marTop w:val="0"/>
      <w:marBottom w:val="0"/>
      <w:divBdr>
        <w:top w:val="none" w:sz="0" w:space="0" w:color="auto"/>
        <w:left w:val="none" w:sz="0" w:space="0" w:color="auto"/>
        <w:bottom w:val="none" w:sz="0" w:space="0" w:color="auto"/>
        <w:right w:val="none" w:sz="0" w:space="0" w:color="auto"/>
      </w:divBdr>
    </w:div>
    <w:div w:id="1168402596">
      <w:bodyDiv w:val="1"/>
      <w:marLeft w:val="0"/>
      <w:marRight w:val="0"/>
      <w:marTop w:val="0"/>
      <w:marBottom w:val="0"/>
      <w:divBdr>
        <w:top w:val="none" w:sz="0" w:space="0" w:color="auto"/>
        <w:left w:val="none" w:sz="0" w:space="0" w:color="auto"/>
        <w:bottom w:val="none" w:sz="0" w:space="0" w:color="auto"/>
        <w:right w:val="none" w:sz="0" w:space="0" w:color="auto"/>
      </w:divBdr>
    </w:div>
    <w:div w:id="1220170665">
      <w:bodyDiv w:val="1"/>
      <w:marLeft w:val="0"/>
      <w:marRight w:val="0"/>
      <w:marTop w:val="0"/>
      <w:marBottom w:val="0"/>
      <w:divBdr>
        <w:top w:val="none" w:sz="0" w:space="0" w:color="auto"/>
        <w:left w:val="none" w:sz="0" w:space="0" w:color="auto"/>
        <w:bottom w:val="none" w:sz="0" w:space="0" w:color="auto"/>
        <w:right w:val="none" w:sz="0" w:space="0" w:color="auto"/>
      </w:divBdr>
      <w:divsChild>
        <w:div w:id="1202593896">
          <w:marLeft w:val="0"/>
          <w:marRight w:val="0"/>
          <w:marTop w:val="0"/>
          <w:marBottom w:val="0"/>
          <w:divBdr>
            <w:top w:val="none" w:sz="0" w:space="0" w:color="auto"/>
            <w:left w:val="none" w:sz="0" w:space="0" w:color="auto"/>
            <w:bottom w:val="none" w:sz="0" w:space="0" w:color="auto"/>
            <w:right w:val="none" w:sz="0" w:space="0" w:color="auto"/>
          </w:divBdr>
          <w:divsChild>
            <w:div w:id="353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986">
      <w:bodyDiv w:val="1"/>
      <w:marLeft w:val="0"/>
      <w:marRight w:val="0"/>
      <w:marTop w:val="0"/>
      <w:marBottom w:val="0"/>
      <w:divBdr>
        <w:top w:val="none" w:sz="0" w:space="0" w:color="auto"/>
        <w:left w:val="none" w:sz="0" w:space="0" w:color="auto"/>
        <w:bottom w:val="none" w:sz="0" w:space="0" w:color="auto"/>
        <w:right w:val="none" w:sz="0" w:space="0" w:color="auto"/>
      </w:divBdr>
    </w:div>
    <w:div w:id="1258563474">
      <w:bodyDiv w:val="1"/>
      <w:marLeft w:val="0"/>
      <w:marRight w:val="0"/>
      <w:marTop w:val="0"/>
      <w:marBottom w:val="0"/>
      <w:divBdr>
        <w:top w:val="none" w:sz="0" w:space="0" w:color="auto"/>
        <w:left w:val="none" w:sz="0" w:space="0" w:color="auto"/>
        <w:bottom w:val="none" w:sz="0" w:space="0" w:color="auto"/>
        <w:right w:val="none" w:sz="0" w:space="0" w:color="auto"/>
      </w:divBdr>
    </w:div>
    <w:div w:id="1264919761">
      <w:bodyDiv w:val="1"/>
      <w:marLeft w:val="0"/>
      <w:marRight w:val="0"/>
      <w:marTop w:val="0"/>
      <w:marBottom w:val="0"/>
      <w:divBdr>
        <w:top w:val="none" w:sz="0" w:space="0" w:color="auto"/>
        <w:left w:val="none" w:sz="0" w:space="0" w:color="auto"/>
        <w:bottom w:val="none" w:sz="0" w:space="0" w:color="auto"/>
        <w:right w:val="none" w:sz="0" w:space="0" w:color="auto"/>
      </w:divBdr>
      <w:divsChild>
        <w:div w:id="898443716">
          <w:marLeft w:val="0"/>
          <w:marRight w:val="0"/>
          <w:marTop w:val="0"/>
          <w:marBottom w:val="0"/>
          <w:divBdr>
            <w:top w:val="none" w:sz="0" w:space="0" w:color="auto"/>
            <w:left w:val="none" w:sz="0" w:space="0" w:color="auto"/>
            <w:bottom w:val="none" w:sz="0" w:space="0" w:color="auto"/>
            <w:right w:val="none" w:sz="0" w:space="0" w:color="auto"/>
          </w:divBdr>
          <w:divsChild>
            <w:div w:id="2077897923">
              <w:marLeft w:val="-138"/>
              <w:marRight w:val="-138"/>
              <w:marTop w:val="0"/>
              <w:marBottom w:val="0"/>
              <w:divBdr>
                <w:top w:val="none" w:sz="0" w:space="0" w:color="auto"/>
                <w:left w:val="none" w:sz="0" w:space="0" w:color="auto"/>
                <w:bottom w:val="none" w:sz="0" w:space="0" w:color="auto"/>
                <w:right w:val="none" w:sz="0" w:space="0" w:color="auto"/>
              </w:divBdr>
              <w:divsChild>
                <w:div w:id="20758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152">
      <w:bodyDiv w:val="1"/>
      <w:marLeft w:val="0"/>
      <w:marRight w:val="0"/>
      <w:marTop w:val="0"/>
      <w:marBottom w:val="0"/>
      <w:divBdr>
        <w:top w:val="none" w:sz="0" w:space="0" w:color="auto"/>
        <w:left w:val="none" w:sz="0" w:space="0" w:color="auto"/>
        <w:bottom w:val="none" w:sz="0" w:space="0" w:color="auto"/>
        <w:right w:val="none" w:sz="0" w:space="0" w:color="auto"/>
      </w:divBdr>
      <w:divsChild>
        <w:div w:id="557060566">
          <w:marLeft w:val="0"/>
          <w:marRight w:val="0"/>
          <w:marTop w:val="0"/>
          <w:marBottom w:val="0"/>
          <w:divBdr>
            <w:top w:val="none" w:sz="0" w:space="0" w:color="auto"/>
            <w:left w:val="none" w:sz="0" w:space="0" w:color="auto"/>
            <w:bottom w:val="none" w:sz="0" w:space="0" w:color="auto"/>
            <w:right w:val="none" w:sz="0" w:space="0" w:color="auto"/>
          </w:divBdr>
        </w:div>
      </w:divsChild>
    </w:div>
    <w:div w:id="1309632944">
      <w:bodyDiv w:val="1"/>
      <w:marLeft w:val="0"/>
      <w:marRight w:val="0"/>
      <w:marTop w:val="0"/>
      <w:marBottom w:val="0"/>
      <w:divBdr>
        <w:top w:val="none" w:sz="0" w:space="0" w:color="auto"/>
        <w:left w:val="none" w:sz="0" w:space="0" w:color="auto"/>
        <w:bottom w:val="none" w:sz="0" w:space="0" w:color="auto"/>
        <w:right w:val="none" w:sz="0" w:space="0" w:color="auto"/>
      </w:divBdr>
      <w:divsChild>
        <w:div w:id="1921914160">
          <w:marLeft w:val="0"/>
          <w:marRight w:val="0"/>
          <w:marTop w:val="0"/>
          <w:marBottom w:val="0"/>
          <w:divBdr>
            <w:top w:val="none" w:sz="0" w:space="0" w:color="auto"/>
            <w:left w:val="none" w:sz="0" w:space="0" w:color="auto"/>
            <w:bottom w:val="none" w:sz="0" w:space="0" w:color="auto"/>
            <w:right w:val="none" w:sz="0" w:space="0" w:color="auto"/>
          </w:divBdr>
        </w:div>
      </w:divsChild>
    </w:div>
    <w:div w:id="1366179369">
      <w:bodyDiv w:val="1"/>
      <w:marLeft w:val="0"/>
      <w:marRight w:val="0"/>
      <w:marTop w:val="0"/>
      <w:marBottom w:val="0"/>
      <w:divBdr>
        <w:top w:val="none" w:sz="0" w:space="0" w:color="auto"/>
        <w:left w:val="none" w:sz="0" w:space="0" w:color="auto"/>
        <w:bottom w:val="none" w:sz="0" w:space="0" w:color="auto"/>
        <w:right w:val="none" w:sz="0" w:space="0" w:color="auto"/>
      </w:divBdr>
      <w:divsChild>
        <w:div w:id="1417630864">
          <w:marLeft w:val="1267"/>
          <w:marRight w:val="0"/>
          <w:marTop w:val="0"/>
          <w:marBottom w:val="0"/>
          <w:divBdr>
            <w:top w:val="none" w:sz="0" w:space="0" w:color="auto"/>
            <w:left w:val="none" w:sz="0" w:space="0" w:color="auto"/>
            <w:bottom w:val="none" w:sz="0" w:space="0" w:color="auto"/>
            <w:right w:val="none" w:sz="0" w:space="0" w:color="auto"/>
          </w:divBdr>
        </w:div>
        <w:div w:id="1923877381">
          <w:marLeft w:val="1267"/>
          <w:marRight w:val="0"/>
          <w:marTop w:val="0"/>
          <w:marBottom w:val="0"/>
          <w:divBdr>
            <w:top w:val="none" w:sz="0" w:space="0" w:color="auto"/>
            <w:left w:val="none" w:sz="0" w:space="0" w:color="auto"/>
            <w:bottom w:val="none" w:sz="0" w:space="0" w:color="auto"/>
            <w:right w:val="none" w:sz="0" w:space="0" w:color="auto"/>
          </w:divBdr>
        </w:div>
        <w:div w:id="1441485285">
          <w:marLeft w:val="1267"/>
          <w:marRight w:val="0"/>
          <w:marTop w:val="0"/>
          <w:marBottom w:val="0"/>
          <w:divBdr>
            <w:top w:val="none" w:sz="0" w:space="0" w:color="auto"/>
            <w:left w:val="none" w:sz="0" w:space="0" w:color="auto"/>
            <w:bottom w:val="none" w:sz="0" w:space="0" w:color="auto"/>
            <w:right w:val="none" w:sz="0" w:space="0" w:color="auto"/>
          </w:divBdr>
        </w:div>
        <w:div w:id="226230658">
          <w:marLeft w:val="1267"/>
          <w:marRight w:val="0"/>
          <w:marTop w:val="0"/>
          <w:marBottom w:val="0"/>
          <w:divBdr>
            <w:top w:val="none" w:sz="0" w:space="0" w:color="auto"/>
            <w:left w:val="none" w:sz="0" w:space="0" w:color="auto"/>
            <w:bottom w:val="none" w:sz="0" w:space="0" w:color="auto"/>
            <w:right w:val="none" w:sz="0" w:space="0" w:color="auto"/>
          </w:divBdr>
        </w:div>
      </w:divsChild>
    </w:div>
    <w:div w:id="1387412498">
      <w:bodyDiv w:val="1"/>
      <w:marLeft w:val="0"/>
      <w:marRight w:val="0"/>
      <w:marTop w:val="0"/>
      <w:marBottom w:val="0"/>
      <w:divBdr>
        <w:top w:val="none" w:sz="0" w:space="0" w:color="auto"/>
        <w:left w:val="none" w:sz="0" w:space="0" w:color="auto"/>
        <w:bottom w:val="none" w:sz="0" w:space="0" w:color="auto"/>
        <w:right w:val="none" w:sz="0" w:space="0" w:color="auto"/>
      </w:divBdr>
    </w:div>
    <w:div w:id="1413239535">
      <w:bodyDiv w:val="1"/>
      <w:marLeft w:val="0"/>
      <w:marRight w:val="0"/>
      <w:marTop w:val="0"/>
      <w:marBottom w:val="0"/>
      <w:divBdr>
        <w:top w:val="none" w:sz="0" w:space="0" w:color="auto"/>
        <w:left w:val="none" w:sz="0" w:space="0" w:color="auto"/>
        <w:bottom w:val="none" w:sz="0" w:space="0" w:color="auto"/>
        <w:right w:val="none" w:sz="0" w:space="0" w:color="auto"/>
      </w:divBdr>
    </w:div>
    <w:div w:id="1428115932">
      <w:bodyDiv w:val="1"/>
      <w:marLeft w:val="0"/>
      <w:marRight w:val="0"/>
      <w:marTop w:val="0"/>
      <w:marBottom w:val="0"/>
      <w:divBdr>
        <w:top w:val="none" w:sz="0" w:space="0" w:color="auto"/>
        <w:left w:val="none" w:sz="0" w:space="0" w:color="auto"/>
        <w:bottom w:val="none" w:sz="0" w:space="0" w:color="auto"/>
        <w:right w:val="none" w:sz="0" w:space="0" w:color="auto"/>
      </w:divBdr>
      <w:divsChild>
        <w:div w:id="1119491119">
          <w:marLeft w:val="0"/>
          <w:marRight w:val="0"/>
          <w:marTop w:val="0"/>
          <w:marBottom w:val="0"/>
          <w:divBdr>
            <w:top w:val="none" w:sz="0" w:space="0" w:color="auto"/>
            <w:left w:val="none" w:sz="0" w:space="0" w:color="auto"/>
            <w:bottom w:val="none" w:sz="0" w:space="0" w:color="auto"/>
            <w:right w:val="none" w:sz="0" w:space="0" w:color="auto"/>
          </w:divBdr>
        </w:div>
      </w:divsChild>
    </w:div>
    <w:div w:id="1444035623">
      <w:bodyDiv w:val="1"/>
      <w:marLeft w:val="0"/>
      <w:marRight w:val="0"/>
      <w:marTop w:val="0"/>
      <w:marBottom w:val="0"/>
      <w:divBdr>
        <w:top w:val="none" w:sz="0" w:space="0" w:color="auto"/>
        <w:left w:val="none" w:sz="0" w:space="0" w:color="auto"/>
        <w:bottom w:val="none" w:sz="0" w:space="0" w:color="auto"/>
        <w:right w:val="none" w:sz="0" w:space="0" w:color="auto"/>
      </w:divBdr>
    </w:div>
    <w:div w:id="1463767358">
      <w:bodyDiv w:val="1"/>
      <w:marLeft w:val="0"/>
      <w:marRight w:val="0"/>
      <w:marTop w:val="0"/>
      <w:marBottom w:val="0"/>
      <w:divBdr>
        <w:top w:val="none" w:sz="0" w:space="0" w:color="auto"/>
        <w:left w:val="none" w:sz="0" w:space="0" w:color="auto"/>
        <w:bottom w:val="none" w:sz="0" w:space="0" w:color="auto"/>
        <w:right w:val="none" w:sz="0" w:space="0" w:color="auto"/>
      </w:divBdr>
      <w:divsChild>
        <w:div w:id="1140028800">
          <w:marLeft w:val="0"/>
          <w:marRight w:val="0"/>
          <w:marTop w:val="0"/>
          <w:marBottom w:val="0"/>
          <w:divBdr>
            <w:top w:val="none" w:sz="0" w:space="0" w:color="auto"/>
            <w:left w:val="none" w:sz="0" w:space="0" w:color="auto"/>
            <w:bottom w:val="none" w:sz="0" w:space="0" w:color="auto"/>
            <w:right w:val="none" w:sz="0" w:space="0" w:color="auto"/>
          </w:divBdr>
        </w:div>
      </w:divsChild>
    </w:div>
    <w:div w:id="1485243656">
      <w:bodyDiv w:val="1"/>
      <w:marLeft w:val="0"/>
      <w:marRight w:val="0"/>
      <w:marTop w:val="0"/>
      <w:marBottom w:val="0"/>
      <w:divBdr>
        <w:top w:val="none" w:sz="0" w:space="0" w:color="auto"/>
        <w:left w:val="none" w:sz="0" w:space="0" w:color="auto"/>
        <w:bottom w:val="none" w:sz="0" w:space="0" w:color="auto"/>
        <w:right w:val="none" w:sz="0" w:space="0" w:color="auto"/>
      </w:divBdr>
    </w:div>
    <w:div w:id="1493519732">
      <w:bodyDiv w:val="1"/>
      <w:marLeft w:val="109"/>
      <w:marRight w:val="109"/>
      <w:marTop w:val="0"/>
      <w:marBottom w:val="0"/>
      <w:divBdr>
        <w:top w:val="none" w:sz="0" w:space="0" w:color="auto"/>
        <w:left w:val="none" w:sz="0" w:space="0" w:color="auto"/>
        <w:bottom w:val="none" w:sz="0" w:space="0" w:color="auto"/>
        <w:right w:val="none" w:sz="0" w:space="0" w:color="auto"/>
      </w:divBdr>
    </w:div>
    <w:div w:id="1502507804">
      <w:bodyDiv w:val="1"/>
      <w:marLeft w:val="0"/>
      <w:marRight w:val="0"/>
      <w:marTop w:val="0"/>
      <w:marBottom w:val="0"/>
      <w:divBdr>
        <w:top w:val="none" w:sz="0" w:space="0" w:color="auto"/>
        <w:left w:val="none" w:sz="0" w:space="0" w:color="auto"/>
        <w:bottom w:val="none" w:sz="0" w:space="0" w:color="auto"/>
        <w:right w:val="none" w:sz="0" w:space="0" w:color="auto"/>
      </w:divBdr>
      <w:divsChild>
        <w:div w:id="2000232516">
          <w:marLeft w:val="360"/>
          <w:marRight w:val="0"/>
          <w:marTop w:val="200"/>
          <w:marBottom w:val="0"/>
          <w:divBdr>
            <w:top w:val="none" w:sz="0" w:space="0" w:color="auto"/>
            <w:left w:val="none" w:sz="0" w:space="0" w:color="auto"/>
            <w:bottom w:val="none" w:sz="0" w:space="0" w:color="auto"/>
            <w:right w:val="none" w:sz="0" w:space="0" w:color="auto"/>
          </w:divBdr>
        </w:div>
        <w:div w:id="1782147321">
          <w:marLeft w:val="360"/>
          <w:marRight w:val="0"/>
          <w:marTop w:val="200"/>
          <w:marBottom w:val="0"/>
          <w:divBdr>
            <w:top w:val="none" w:sz="0" w:space="0" w:color="auto"/>
            <w:left w:val="none" w:sz="0" w:space="0" w:color="auto"/>
            <w:bottom w:val="none" w:sz="0" w:space="0" w:color="auto"/>
            <w:right w:val="none" w:sz="0" w:space="0" w:color="auto"/>
          </w:divBdr>
        </w:div>
        <w:div w:id="876351136">
          <w:marLeft w:val="360"/>
          <w:marRight w:val="0"/>
          <w:marTop w:val="200"/>
          <w:marBottom w:val="0"/>
          <w:divBdr>
            <w:top w:val="none" w:sz="0" w:space="0" w:color="auto"/>
            <w:left w:val="none" w:sz="0" w:space="0" w:color="auto"/>
            <w:bottom w:val="none" w:sz="0" w:space="0" w:color="auto"/>
            <w:right w:val="none" w:sz="0" w:space="0" w:color="auto"/>
          </w:divBdr>
        </w:div>
        <w:div w:id="259685360">
          <w:marLeft w:val="360"/>
          <w:marRight w:val="0"/>
          <w:marTop w:val="200"/>
          <w:marBottom w:val="0"/>
          <w:divBdr>
            <w:top w:val="none" w:sz="0" w:space="0" w:color="auto"/>
            <w:left w:val="none" w:sz="0" w:space="0" w:color="auto"/>
            <w:bottom w:val="none" w:sz="0" w:space="0" w:color="auto"/>
            <w:right w:val="none" w:sz="0" w:space="0" w:color="auto"/>
          </w:divBdr>
        </w:div>
        <w:div w:id="1226722912">
          <w:marLeft w:val="360"/>
          <w:marRight w:val="0"/>
          <w:marTop w:val="200"/>
          <w:marBottom w:val="0"/>
          <w:divBdr>
            <w:top w:val="none" w:sz="0" w:space="0" w:color="auto"/>
            <w:left w:val="none" w:sz="0" w:space="0" w:color="auto"/>
            <w:bottom w:val="none" w:sz="0" w:space="0" w:color="auto"/>
            <w:right w:val="none" w:sz="0" w:space="0" w:color="auto"/>
          </w:divBdr>
        </w:div>
      </w:divsChild>
    </w:div>
    <w:div w:id="1531411758">
      <w:bodyDiv w:val="1"/>
      <w:marLeft w:val="0"/>
      <w:marRight w:val="0"/>
      <w:marTop w:val="0"/>
      <w:marBottom w:val="0"/>
      <w:divBdr>
        <w:top w:val="none" w:sz="0" w:space="0" w:color="auto"/>
        <w:left w:val="none" w:sz="0" w:space="0" w:color="auto"/>
        <w:bottom w:val="none" w:sz="0" w:space="0" w:color="auto"/>
        <w:right w:val="none" w:sz="0" w:space="0" w:color="auto"/>
      </w:divBdr>
    </w:div>
    <w:div w:id="1533300315">
      <w:bodyDiv w:val="1"/>
      <w:marLeft w:val="0"/>
      <w:marRight w:val="0"/>
      <w:marTop w:val="0"/>
      <w:marBottom w:val="0"/>
      <w:divBdr>
        <w:top w:val="none" w:sz="0" w:space="0" w:color="auto"/>
        <w:left w:val="none" w:sz="0" w:space="0" w:color="auto"/>
        <w:bottom w:val="none" w:sz="0" w:space="0" w:color="auto"/>
        <w:right w:val="none" w:sz="0" w:space="0" w:color="auto"/>
      </w:divBdr>
    </w:div>
    <w:div w:id="1560242809">
      <w:bodyDiv w:val="1"/>
      <w:marLeft w:val="0"/>
      <w:marRight w:val="0"/>
      <w:marTop w:val="0"/>
      <w:marBottom w:val="0"/>
      <w:divBdr>
        <w:top w:val="none" w:sz="0" w:space="0" w:color="auto"/>
        <w:left w:val="none" w:sz="0" w:space="0" w:color="auto"/>
        <w:bottom w:val="none" w:sz="0" w:space="0" w:color="auto"/>
        <w:right w:val="none" w:sz="0" w:space="0" w:color="auto"/>
      </w:divBdr>
    </w:div>
    <w:div w:id="1566067305">
      <w:bodyDiv w:val="1"/>
      <w:marLeft w:val="0"/>
      <w:marRight w:val="0"/>
      <w:marTop w:val="0"/>
      <w:marBottom w:val="0"/>
      <w:divBdr>
        <w:top w:val="none" w:sz="0" w:space="0" w:color="auto"/>
        <w:left w:val="none" w:sz="0" w:space="0" w:color="auto"/>
        <w:bottom w:val="none" w:sz="0" w:space="0" w:color="auto"/>
        <w:right w:val="none" w:sz="0" w:space="0" w:color="auto"/>
      </w:divBdr>
    </w:div>
    <w:div w:id="1574049651">
      <w:bodyDiv w:val="1"/>
      <w:marLeft w:val="0"/>
      <w:marRight w:val="0"/>
      <w:marTop w:val="0"/>
      <w:marBottom w:val="0"/>
      <w:divBdr>
        <w:top w:val="none" w:sz="0" w:space="0" w:color="auto"/>
        <w:left w:val="none" w:sz="0" w:space="0" w:color="auto"/>
        <w:bottom w:val="none" w:sz="0" w:space="0" w:color="auto"/>
        <w:right w:val="none" w:sz="0" w:space="0" w:color="auto"/>
      </w:divBdr>
    </w:div>
    <w:div w:id="1581715158">
      <w:bodyDiv w:val="1"/>
      <w:marLeft w:val="0"/>
      <w:marRight w:val="0"/>
      <w:marTop w:val="0"/>
      <w:marBottom w:val="0"/>
      <w:divBdr>
        <w:top w:val="none" w:sz="0" w:space="0" w:color="auto"/>
        <w:left w:val="none" w:sz="0" w:space="0" w:color="auto"/>
        <w:bottom w:val="none" w:sz="0" w:space="0" w:color="auto"/>
        <w:right w:val="none" w:sz="0" w:space="0" w:color="auto"/>
      </w:divBdr>
    </w:div>
    <w:div w:id="1597590338">
      <w:bodyDiv w:val="1"/>
      <w:marLeft w:val="0"/>
      <w:marRight w:val="0"/>
      <w:marTop w:val="0"/>
      <w:marBottom w:val="0"/>
      <w:divBdr>
        <w:top w:val="none" w:sz="0" w:space="0" w:color="auto"/>
        <w:left w:val="none" w:sz="0" w:space="0" w:color="auto"/>
        <w:bottom w:val="none" w:sz="0" w:space="0" w:color="auto"/>
        <w:right w:val="none" w:sz="0" w:space="0" w:color="auto"/>
      </w:divBdr>
    </w:div>
    <w:div w:id="1606499162">
      <w:bodyDiv w:val="1"/>
      <w:marLeft w:val="0"/>
      <w:marRight w:val="0"/>
      <w:marTop w:val="0"/>
      <w:marBottom w:val="0"/>
      <w:divBdr>
        <w:top w:val="none" w:sz="0" w:space="0" w:color="auto"/>
        <w:left w:val="none" w:sz="0" w:space="0" w:color="auto"/>
        <w:bottom w:val="none" w:sz="0" w:space="0" w:color="auto"/>
        <w:right w:val="none" w:sz="0" w:space="0" w:color="auto"/>
      </w:divBdr>
    </w:div>
    <w:div w:id="1655798617">
      <w:bodyDiv w:val="1"/>
      <w:marLeft w:val="0"/>
      <w:marRight w:val="0"/>
      <w:marTop w:val="0"/>
      <w:marBottom w:val="0"/>
      <w:divBdr>
        <w:top w:val="none" w:sz="0" w:space="0" w:color="auto"/>
        <w:left w:val="none" w:sz="0" w:space="0" w:color="auto"/>
        <w:bottom w:val="none" w:sz="0" w:space="0" w:color="auto"/>
        <w:right w:val="none" w:sz="0" w:space="0" w:color="auto"/>
      </w:divBdr>
    </w:div>
    <w:div w:id="1663703555">
      <w:bodyDiv w:val="1"/>
      <w:marLeft w:val="0"/>
      <w:marRight w:val="0"/>
      <w:marTop w:val="0"/>
      <w:marBottom w:val="0"/>
      <w:divBdr>
        <w:top w:val="none" w:sz="0" w:space="0" w:color="auto"/>
        <w:left w:val="none" w:sz="0" w:space="0" w:color="auto"/>
        <w:bottom w:val="none" w:sz="0" w:space="0" w:color="auto"/>
        <w:right w:val="none" w:sz="0" w:space="0" w:color="auto"/>
      </w:divBdr>
    </w:div>
    <w:div w:id="1697191664">
      <w:bodyDiv w:val="1"/>
      <w:marLeft w:val="0"/>
      <w:marRight w:val="0"/>
      <w:marTop w:val="0"/>
      <w:marBottom w:val="0"/>
      <w:divBdr>
        <w:top w:val="none" w:sz="0" w:space="0" w:color="auto"/>
        <w:left w:val="none" w:sz="0" w:space="0" w:color="auto"/>
        <w:bottom w:val="none" w:sz="0" w:space="0" w:color="auto"/>
        <w:right w:val="none" w:sz="0" w:space="0" w:color="auto"/>
      </w:divBdr>
    </w:div>
    <w:div w:id="1709406483">
      <w:bodyDiv w:val="1"/>
      <w:marLeft w:val="0"/>
      <w:marRight w:val="0"/>
      <w:marTop w:val="0"/>
      <w:marBottom w:val="0"/>
      <w:divBdr>
        <w:top w:val="none" w:sz="0" w:space="0" w:color="auto"/>
        <w:left w:val="none" w:sz="0" w:space="0" w:color="auto"/>
        <w:bottom w:val="none" w:sz="0" w:space="0" w:color="auto"/>
        <w:right w:val="none" w:sz="0" w:space="0" w:color="auto"/>
      </w:divBdr>
      <w:divsChild>
        <w:div w:id="1726492231">
          <w:marLeft w:val="0"/>
          <w:marRight w:val="0"/>
          <w:marTop w:val="0"/>
          <w:marBottom w:val="0"/>
          <w:divBdr>
            <w:top w:val="none" w:sz="0" w:space="0" w:color="auto"/>
            <w:left w:val="none" w:sz="0" w:space="0" w:color="auto"/>
            <w:bottom w:val="none" w:sz="0" w:space="0" w:color="auto"/>
            <w:right w:val="none" w:sz="0" w:space="0" w:color="auto"/>
          </w:divBdr>
        </w:div>
      </w:divsChild>
    </w:div>
    <w:div w:id="1769890209">
      <w:bodyDiv w:val="1"/>
      <w:marLeft w:val="0"/>
      <w:marRight w:val="0"/>
      <w:marTop w:val="0"/>
      <w:marBottom w:val="0"/>
      <w:divBdr>
        <w:top w:val="none" w:sz="0" w:space="0" w:color="auto"/>
        <w:left w:val="none" w:sz="0" w:space="0" w:color="auto"/>
        <w:bottom w:val="none" w:sz="0" w:space="0" w:color="auto"/>
        <w:right w:val="none" w:sz="0" w:space="0" w:color="auto"/>
      </w:divBdr>
    </w:div>
    <w:div w:id="1776945987">
      <w:bodyDiv w:val="1"/>
      <w:marLeft w:val="0"/>
      <w:marRight w:val="0"/>
      <w:marTop w:val="0"/>
      <w:marBottom w:val="0"/>
      <w:divBdr>
        <w:top w:val="none" w:sz="0" w:space="0" w:color="auto"/>
        <w:left w:val="none" w:sz="0" w:space="0" w:color="auto"/>
        <w:bottom w:val="none" w:sz="0" w:space="0" w:color="auto"/>
        <w:right w:val="none" w:sz="0" w:space="0" w:color="auto"/>
      </w:divBdr>
    </w:div>
    <w:div w:id="1787431789">
      <w:bodyDiv w:val="1"/>
      <w:marLeft w:val="109"/>
      <w:marRight w:val="109"/>
      <w:marTop w:val="0"/>
      <w:marBottom w:val="0"/>
      <w:divBdr>
        <w:top w:val="none" w:sz="0" w:space="0" w:color="auto"/>
        <w:left w:val="none" w:sz="0" w:space="0" w:color="auto"/>
        <w:bottom w:val="none" w:sz="0" w:space="0" w:color="auto"/>
        <w:right w:val="none" w:sz="0" w:space="0" w:color="auto"/>
      </w:divBdr>
    </w:div>
    <w:div w:id="1797945622">
      <w:bodyDiv w:val="1"/>
      <w:marLeft w:val="0"/>
      <w:marRight w:val="0"/>
      <w:marTop w:val="0"/>
      <w:marBottom w:val="0"/>
      <w:divBdr>
        <w:top w:val="none" w:sz="0" w:space="0" w:color="auto"/>
        <w:left w:val="none" w:sz="0" w:space="0" w:color="auto"/>
        <w:bottom w:val="none" w:sz="0" w:space="0" w:color="auto"/>
        <w:right w:val="none" w:sz="0" w:space="0" w:color="auto"/>
      </w:divBdr>
      <w:divsChild>
        <w:div w:id="1092050640">
          <w:marLeft w:val="0"/>
          <w:marRight w:val="0"/>
          <w:marTop w:val="0"/>
          <w:marBottom w:val="0"/>
          <w:divBdr>
            <w:top w:val="none" w:sz="0" w:space="0" w:color="auto"/>
            <w:left w:val="none" w:sz="0" w:space="0" w:color="auto"/>
            <w:bottom w:val="none" w:sz="0" w:space="0" w:color="auto"/>
            <w:right w:val="none" w:sz="0" w:space="0" w:color="auto"/>
          </w:divBdr>
        </w:div>
      </w:divsChild>
    </w:div>
    <w:div w:id="1801996093">
      <w:bodyDiv w:val="1"/>
      <w:marLeft w:val="0"/>
      <w:marRight w:val="0"/>
      <w:marTop w:val="0"/>
      <w:marBottom w:val="0"/>
      <w:divBdr>
        <w:top w:val="none" w:sz="0" w:space="0" w:color="auto"/>
        <w:left w:val="none" w:sz="0" w:space="0" w:color="auto"/>
        <w:bottom w:val="none" w:sz="0" w:space="0" w:color="auto"/>
        <w:right w:val="none" w:sz="0" w:space="0" w:color="auto"/>
      </w:divBdr>
    </w:div>
    <w:div w:id="1841577675">
      <w:bodyDiv w:val="1"/>
      <w:marLeft w:val="0"/>
      <w:marRight w:val="0"/>
      <w:marTop w:val="0"/>
      <w:marBottom w:val="0"/>
      <w:divBdr>
        <w:top w:val="none" w:sz="0" w:space="0" w:color="auto"/>
        <w:left w:val="none" w:sz="0" w:space="0" w:color="auto"/>
        <w:bottom w:val="none" w:sz="0" w:space="0" w:color="auto"/>
        <w:right w:val="none" w:sz="0" w:space="0" w:color="auto"/>
      </w:divBdr>
    </w:div>
    <w:div w:id="1846167908">
      <w:bodyDiv w:val="1"/>
      <w:marLeft w:val="0"/>
      <w:marRight w:val="0"/>
      <w:marTop w:val="0"/>
      <w:marBottom w:val="0"/>
      <w:divBdr>
        <w:top w:val="none" w:sz="0" w:space="0" w:color="auto"/>
        <w:left w:val="none" w:sz="0" w:space="0" w:color="auto"/>
        <w:bottom w:val="none" w:sz="0" w:space="0" w:color="auto"/>
        <w:right w:val="none" w:sz="0" w:space="0" w:color="auto"/>
      </w:divBdr>
      <w:divsChild>
        <w:div w:id="1168640057">
          <w:marLeft w:val="0"/>
          <w:marRight w:val="0"/>
          <w:marTop w:val="0"/>
          <w:marBottom w:val="0"/>
          <w:divBdr>
            <w:top w:val="none" w:sz="0" w:space="0" w:color="auto"/>
            <w:left w:val="none" w:sz="0" w:space="0" w:color="auto"/>
            <w:bottom w:val="none" w:sz="0" w:space="0" w:color="auto"/>
            <w:right w:val="none" w:sz="0" w:space="0" w:color="auto"/>
          </w:divBdr>
        </w:div>
      </w:divsChild>
    </w:div>
    <w:div w:id="1852645419">
      <w:bodyDiv w:val="1"/>
      <w:marLeft w:val="0"/>
      <w:marRight w:val="0"/>
      <w:marTop w:val="0"/>
      <w:marBottom w:val="0"/>
      <w:divBdr>
        <w:top w:val="none" w:sz="0" w:space="0" w:color="auto"/>
        <w:left w:val="none" w:sz="0" w:space="0" w:color="auto"/>
        <w:bottom w:val="none" w:sz="0" w:space="0" w:color="auto"/>
        <w:right w:val="none" w:sz="0" w:space="0" w:color="auto"/>
      </w:divBdr>
    </w:div>
    <w:div w:id="1862159846">
      <w:bodyDiv w:val="1"/>
      <w:marLeft w:val="0"/>
      <w:marRight w:val="0"/>
      <w:marTop w:val="0"/>
      <w:marBottom w:val="0"/>
      <w:divBdr>
        <w:top w:val="none" w:sz="0" w:space="0" w:color="auto"/>
        <w:left w:val="none" w:sz="0" w:space="0" w:color="auto"/>
        <w:bottom w:val="none" w:sz="0" w:space="0" w:color="auto"/>
        <w:right w:val="none" w:sz="0" w:space="0" w:color="auto"/>
      </w:divBdr>
      <w:divsChild>
        <w:div w:id="553925479">
          <w:marLeft w:val="0"/>
          <w:marRight w:val="0"/>
          <w:marTop w:val="0"/>
          <w:marBottom w:val="0"/>
          <w:divBdr>
            <w:top w:val="none" w:sz="0" w:space="0" w:color="auto"/>
            <w:left w:val="none" w:sz="0" w:space="0" w:color="auto"/>
            <w:bottom w:val="none" w:sz="0" w:space="0" w:color="auto"/>
            <w:right w:val="none" w:sz="0" w:space="0" w:color="auto"/>
          </w:divBdr>
        </w:div>
      </w:divsChild>
    </w:div>
    <w:div w:id="1923828344">
      <w:bodyDiv w:val="1"/>
      <w:marLeft w:val="0"/>
      <w:marRight w:val="0"/>
      <w:marTop w:val="0"/>
      <w:marBottom w:val="0"/>
      <w:divBdr>
        <w:top w:val="none" w:sz="0" w:space="0" w:color="auto"/>
        <w:left w:val="none" w:sz="0" w:space="0" w:color="auto"/>
        <w:bottom w:val="none" w:sz="0" w:space="0" w:color="auto"/>
        <w:right w:val="none" w:sz="0" w:space="0" w:color="auto"/>
      </w:divBdr>
      <w:divsChild>
        <w:div w:id="4065207">
          <w:marLeft w:val="0"/>
          <w:marRight w:val="0"/>
          <w:marTop w:val="0"/>
          <w:marBottom w:val="0"/>
          <w:divBdr>
            <w:top w:val="none" w:sz="0" w:space="0" w:color="auto"/>
            <w:left w:val="none" w:sz="0" w:space="0" w:color="auto"/>
            <w:bottom w:val="none" w:sz="0" w:space="0" w:color="auto"/>
            <w:right w:val="none" w:sz="0" w:space="0" w:color="auto"/>
          </w:divBdr>
          <w:divsChild>
            <w:div w:id="2052654874">
              <w:marLeft w:val="-138"/>
              <w:marRight w:val="-138"/>
              <w:marTop w:val="0"/>
              <w:marBottom w:val="0"/>
              <w:divBdr>
                <w:top w:val="none" w:sz="0" w:space="0" w:color="auto"/>
                <w:left w:val="none" w:sz="0" w:space="0" w:color="auto"/>
                <w:bottom w:val="none" w:sz="0" w:space="0" w:color="auto"/>
                <w:right w:val="none" w:sz="0" w:space="0" w:color="auto"/>
              </w:divBdr>
              <w:divsChild>
                <w:div w:id="8688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2404">
      <w:bodyDiv w:val="1"/>
      <w:marLeft w:val="0"/>
      <w:marRight w:val="0"/>
      <w:marTop w:val="0"/>
      <w:marBottom w:val="0"/>
      <w:divBdr>
        <w:top w:val="none" w:sz="0" w:space="0" w:color="auto"/>
        <w:left w:val="none" w:sz="0" w:space="0" w:color="auto"/>
        <w:bottom w:val="none" w:sz="0" w:space="0" w:color="auto"/>
        <w:right w:val="none" w:sz="0" w:space="0" w:color="auto"/>
      </w:divBdr>
    </w:div>
    <w:div w:id="1950382946">
      <w:bodyDiv w:val="1"/>
      <w:marLeft w:val="0"/>
      <w:marRight w:val="0"/>
      <w:marTop w:val="0"/>
      <w:marBottom w:val="0"/>
      <w:divBdr>
        <w:top w:val="none" w:sz="0" w:space="0" w:color="auto"/>
        <w:left w:val="none" w:sz="0" w:space="0" w:color="auto"/>
        <w:bottom w:val="none" w:sz="0" w:space="0" w:color="auto"/>
        <w:right w:val="none" w:sz="0" w:space="0" w:color="auto"/>
      </w:divBdr>
    </w:div>
    <w:div w:id="1972712707">
      <w:bodyDiv w:val="1"/>
      <w:marLeft w:val="0"/>
      <w:marRight w:val="0"/>
      <w:marTop w:val="0"/>
      <w:marBottom w:val="0"/>
      <w:divBdr>
        <w:top w:val="none" w:sz="0" w:space="0" w:color="auto"/>
        <w:left w:val="none" w:sz="0" w:space="0" w:color="auto"/>
        <w:bottom w:val="none" w:sz="0" w:space="0" w:color="auto"/>
        <w:right w:val="none" w:sz="0" w:space="0" w:color="auto"/>
      </w:divBdr>
    </w:div>
    <w:div w:id="1994793164">
      <w:bodyDiv w:val="1"/>
      <w:marLeft w:val="0"/>
      <w:marRight w:val="0"/>
      <w:marTop w:val="0"/>
      <w:marBottom w:val="0"/>
      <w:divBdr>
        <w:top w:val="none" w:sz="0" w:space="0" w:color="auto"/>
        <w:left w:val="none" w:sz="0" w:space="0" w:color="auto"/>
        <w:bottom w:val="none" w:sz="0" w:space="0" w:color="auto"/>
        <w:right w:val="none" w:sz="0" w:space="0" w:color="auto"/>
      </w:divBdr>
      <w:divsChild>
        <w:div w:id="910579704">
          <w:marLeft w:val="0"/>
          <w:marRight w:val="0"/>
          <w:marTop w:val="0"/>
          <w:marBottom w:val="0"/>
          <w:divBdr>
            <w:top w:val="none" w:sz="0" w:space="0" w:color="auto"/>
            <w:left w:val="none" w:sz="0" w:space="0" w:color="auto"/>
            <w:bottom w:val="none" w:sz="0" w:space="0" w:color="auto"/>
            <w:right w:val="none" w:sz="0" w:space="0" w:color="auto"/>
          </w:divBdr>
          <w:divsChild>
            <w:div w:id="1831024472">
              <w:marLeft w:val="0"/>
              <w:marRight w:val="0"/>
              <w:marTop w:val="0"/>
              <w:marBottom w:val="0"/>
              <w:divBdr>
                <w:top w:val="none" w:sz="0" w:space="0" w:color="auto"/>
                <w:left w:val="none" w:sz="0" w:space="0" w:color="auto"/>
                <w:bottom w:val="none" w:sz="0" w:space="0" w:color="auto"/>
                <w:right w:val="none" w:sz="0" w:space="0" w:color="auto"/>
              </w:divBdr>
              <w:divsChild>
                <w:div w:id="10418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35927">
      <w:bodyDiv w:val="1"/>
      <w:marLeft w:val="0"/>
      <w:marRight w:val="0"/>
      <w:marTop w:val="0"/>
      <w:marBottom w:val="0"/>
      <w:divBdr>
        <w:top w:val="none" w:sz="0" w:space="0" w:color="auto"/>
        <w:left w:val="none" w:sz="0" w:space="0" w:color="auto"/>
        <w:bottom w:val="none" w:sz="0" w:space="0" w:color="auto"/>
        <w:right w:val="none" w:sz="0" w:space="0" w:color="auto"/>
      </w:divBdr>
    </w:div>
    <w:div w:id="2004891110">
      <w:bodyDiv w:val="1"/>
      <w:marLeft w:val="0"/>
      <w:marRight w:val="0"/>
      <w:marTop w:val="0"/>
      <w:marBottom w:val="0"/>
      <w:divBdr>
        <w:top w:val="none" w:sz="0" w:space="0" w:color="auto"/>
        <w:left w:val="none" w:sz="0" w:space="0" w:color="auto"/>
        <w:bottom w:val="none" w:sz="0" w:space="0" w:color="auto"/>
        <w:right w:val="none" w:sz="0" w:space="0" w:color="auto"/>
      </w:divBdr>
    </w:div>
    <w:div w:id="2007590845">
      <w:bodyDiv w:val="1"/>
      <w:marLeft w:val="0"/>
      <w:marRight w:val="0"/>
      <w:marTop w:val="0"/>
      <w:marBottom w:val="0"/>
      <w:divBdr>
        <w:top w:val="none" w:sz="0" w:space="0" w:color="auto"/>
        <w:left w:val="none" w:sz="0" w:space="0" w:color="auto"/>
        <w:bottom w:val="none" w:sz="0" w:space="0" w:color="auto"/>
        <w:right w:val="none" w:sz="0" w:space="0" w:color="auto"/>
      </w:divBdr>
      <w:divsChild>
        <w:div w:id="1358045363">
          <w:marLeft w:val="0"/>
          <w:marRight w:val="0"/>
          <w:marTop w:val="0"/>
          <w:marBottom w:val="0"/>
          <w:divBdr>
            <w:top w:val="none" w:sz="0" w:space="0" w:color="auto"/>
            <w:left w:val="none" w:sz="0" w:space="0" w:color="auto"/>
            <w:bottom w:val="none" w:sz="0" w:space="0" w:color="auto"/>
            <w:right w:val="none" w:sz="0" w:space="0" w:color="auto"/>
          </w:divBdr>
        </w:div>
      </w:divsChild>
    </w:div>
    <w:div w:id="2011759640">
      <w:bodyDiv w:val="1"/>
      <w:marLeft w:val="0"/>
      <w:marRight w:val="0"/>
      <w:marTop w:val="0"/>
      <w:marBottom w:val="0"/>
      <w:divBdr>
        <w:top w:val="none" w:sz="0" w:space="0" w:color="auto"/>
        <w:left w:val="none" w:sz="0" w:space="0" w:color="auto"/>
        <w:bottom w:val="none" w:sz="0" w:space="0" w:color="auto"/>
        <w:right w:val="none" w:sz="0" w:space="0" w:color="auto"/>
      </w:divBdr>
    </w:div>
    <w:div w:id="2031181164">
      <w:bodyDiv w:val="1"/>
      <w:marLeft w:val="0"/>
      <w:marRight w:val="0"/>
      <w:marTop w:val="0"/>
      <w:marBottom w:val="0"/>
      <w:divBdr>
        <w:top w:val="none" w:sz="0" w:space="0" w:color="auto"/>
        <w:left w:val="none" w:sz="0" w:space="0" w:color="auto"/>
        <w:bottom w:val="none" w:sz="0" w:space="0" w:color="auto"/>
        <w:right w:val="none" w:sz="0" w:space="0" w:color="auto"/>
      </w:divBdr>
    </w:div>
    <w:div w:id="2036885184">
      <w:bodyDiv w:val="1"/>
      <w:marLeft w:val="136"/>
      <w:marRight w:val="136"/>
      <w:marTop w:val="136"/>
      <w:marBottom w:val="136"/>
      <w:divBdr>
        <w:top w:val="none" w:sz="0" w:space="0" w:color="auto"/>
        <w:left w:val="none" w:sz="0" w:space="0" w:color="auto"/>
        <w:bottom w:val="none" w:sz="0" w:space="0" w:color="auto"/>
        <w:right w:val="none" w:sz="0" w:space="0" w:color="auto"/>
      </w:divBdr>
    </w:div>
    <w:div w:id="2046251801">
      <w:bodyDiv w:val="1"/>
      <w:marLeft w:val="0"/>
      <w:marRight w:val="0"/>
      <w:marTop w:val="0"/>
      <w:marBottom w:val="0"/>
      <w:divBdr>
        <w:top w:val="none" w:sz="0" w:space="0" w:color="auto"/>
        <w:left w:val="none" w:sz="0" w:space="0" w:color="auto"/>
        <w:bottom w:val="none" w:sz="0" w:space="0" w:color="auto"/>
        <w:right w:val="none" w:sz="0" w:space="0" w:color="auto"/>
      </w:divBdr>
    </w:div>
    <w:div w:id="2051879829">
      <w:bodyDiv w:val="1"/>
      <w:marLeft w:val="0"/>
      <w:marRight w:val="0"/>
      <w:marTop w:val="0"/>
      <w:marBottom w:val="0"/>
      <w:divBdr>
        <w:top w:val="none" w:sz="0" w:space="0" w:color="auto"/>
        <w:left w:val="none" w:sz="0" w:space="0" w:color="auto"/>
        <w:bottom w:val="none" w:sz="0" w:space="0" w:color="auto"/>
        <w:right w:val="none" w:sz="0" w:space="0" w:color="auto"/>
      </w:divBdr>
    </w:div>
    <w:div w:id="2096124620">
      <w:bodyDiv w:val="1"/>
      <w:marLeft w:val="0"/>
      <w:marRight w:val="0"/>
      <w:marTop w:val="0"/>
      <w:marBottom w:val="0"/>
      <w:divBdr>
        <w:top w:val="none" w:sz="0" w:space="0" w:color="auto"/>
        <w:left w:val="none" w:sz="0" w:space="0" w:color="auto"/>
        <w:bottom w:val="none" w:sz="0" w:space="0" w:color="auto"/>
        <w:right w:val="none" w:sz="0" w:space="0" w:color="auto"/>
      </w:divBdr>
      <w:divsChild>
        <w:div w:id="414789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hruv.ietf@gmail.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leeyoung@huawei.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ustee.ietf.org/license-info" TargetMode="Externa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daniele.ceccarelli@ericsso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reg\Customers\Huawei\WSON\Signaling\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3532F-5161-4CBA-A750-6FF40B4373B7}">
  <ds:schemaRefs>
    <ds:schemaRef ds:uri="http://schemas.openxmlformats.org/officeDocument/2006/bibliography"/>
  </ds:schemaRefs>
</ds:datastoreItem>
</file>

<file path=customXml/itemProps2.xml><?xml version="1.0" encoding="utf-8"?>
<ds:datastoreItem xmlns:ds="http://schemas.openxmlformats.org/officeDocument/2006/customXml" ds:itemID="{A42F99CF-5BE3-4052-8048-553A26E6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193</TotalTime>
  <Pages>16</Pages>
  <Words>3818</Words>
  <Characters>21763</Characters>
  <Application>Microsoft Office Word</Application>
  <DocSecurity>0</DocSecurity>
  <Lines>181</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Network Working Group</vt:lpstr>
      <vt:lpstr>Network Working Group</vt:lpstr>
    </vt:vector>
  </TitlesOfParts>
  <Company>Huawei Technologies Co.,Ltd.</Company>
  <LinksUpToDate>false</LinksUpToDate>
  <CharactersWithSpaces>25530</CharactersWithSpaces>
  <SharedDoc>false</SharedDoc>
  <HLinks>
    <vt:vector size="210" baseType="variant">
      <vt:variant>
        <vt:i4>1835053</vt:i4>
      </vt:variant>
      <vt:variant>
        <vt:i4>303</vt:i4>
      </vt:variant>
      <vt:variant>
        <vt:i4>0</vt:i4>
      </vt:variant>
      <vt:variant>
        <vt:i4>5</vt:i4>
      </vt:variant>
      <vt:variant>
        <vt:lpwstr>mailto:ogondio@tid.es</vt:lpwstr>
      </vt:variant>
      <vt:variant>
        <vt:lpwstr/>
      </vt:variant>
      <vt:variant>
        <vt:i4>3866650</vt:i4>
      </vt:variant>
      <vt:variant>
        <vt:i4>300</vt:i4>
      </vt:variant>
      <vt:variant>
        <vt:i4>0</vt:i4>
      </vt:variant>
      <vt:variant>
        <vt:i4>5</vt:i4>
      </vt:variant>
      <vt:variant>
        <vt:lpwstr>mailto:zhangfatai@huawei.com</vt:lpwstr>
      </vt:variant>
      <vt:variant>
        <vt:lpwstr/>
      </vt:variant>
      <vt:variant>
        <vt:i4>1572923</vt:i4>
      </vt:variant>
      <vt:variant>
        <vt:i4>293</vt:i4>
      </vt:variant>
      <vt:variant>
        <vt:i4>0</vt:i4>
      </vt:variant>
      <vt:variant>
        <vt:i4>5</vt:i4>
      </vt:variant>
      <vt:variant>
        <vt:lpwstr/>
      </vt:variant>
      <vt:variant>
        <vt:lpwstr>_Toc297897797</vt:lpwstr>
      </vt:variant>
      <vt:variant>
        <vt:i4>1572923</vt:i4>
      </vt:variant>
      <vt:variant>
        <vt:i4>287</vt:i4>
      </vt:variant>
      <vt:variant>
        <vt:i4>0</vt:i4>
      </vt:variant>
      <vt:variant>
        <vt:i4>5</vt:i4>
      </vt:variant>
      <vt:variant>
        <vt:lpwstr/>
      </vt:variant>
      <vt:variant>
        <vt:lpwstr>_Toc297897796</vt:lpwstr>
      </vt:variant>
      <vt:variant>
        <vt:i4>1572923</vt:i4>
      </vt:variant>
      <vt:variant>
        <vt:i4>281</vt:i4>
      </vt:variant>
      <vt:variant>
        <vt:i4>0</vt:i4>
      </vt:variant>
      <vt:variant>
        <vt:i4>5</vt:i4>
      </vt:variant>
      <vt:variant>
        <vt:lpwstr/>
      </vt:variant>
      <vt:variant>
        <vt:lpwstr>_Toc297897795</vt:lpwstr>
      </vt:variant>
      <vt:variant>
        <vt:i4>1572923</vt:i4>
      </vt:variant>
      <vt:variant>
        <vt:i4>275</vt:i4>
      </vt:variant>
      <vt:variant>
        <vt:i4>0</vt:i4>
      </vt:variant>
      <vt:variant>
        <vt:i4>5</vt:i4>
      </vt:variant>
      <vt:variant>
        <vt:lpwstr/>
      </vt:variant>
      <vt:variant>
        <vt:lpwstr>_Toc297897794</vt:lpwstr>
      </vt:variant>
      <vt:variant>
        <vt:i4>1572923</vt:i4>
      </vt:variant>
      <vt:variant>
        <vt:i4>269</vt:i4>
      </vt:variant>
      <vt:variant>
        <vt:i4>0</vt:i4>
      </vt:variant>
      <vt:variant>
        <vt:i4>5</vt:i4>
      </vt:variant>
      <vt:variant>
        <vt:lpwstr/>
      </vt:variant>
      <vt:variant>
        <vt:lpwstr>_Toc297897793</vt:lpwstr>
      </vt:variant>
      <vt:variant>
        <vt:i4>1572923</vt:i4>
      </vt:variant>
      <vt:variant>
        <vt:i4>263</vt:i4>
      </vt:variant>
      <vt:variant>
        <vt:i4>0</vt:i4>
      </vt:variant>
      <vt:variant>
        <vt:i4>5</vt:i4>
      </vt:variant>
      <vt:variant>
        <vt:lpwstr/>
      </vt:variant>
      <vt:variant>
        <vt:lpwstr>_Toc297897792</vt:lpwstr>
      </vt:variant>
      <vt:variant>
        <vt:i4>1572923</vt:i4>
      </vt:variant>
      <vt:variant>
        <vt:i4>257</vt:i4>
      </vt:variant>
      <vt:variant>
        <vt:i4>0</vt:i4>
      </vt:variant>
      <vt:variant>
        <vt:i4>5</vt:i4>
      </vt:variant>
      <vt:variant>
        <vt:lpwstr/>
      </vt:variant>
      <vt:variant>
        <vt:lpwstr>_Toc297897791</vt:lpwstr>
      </vt:variant>
      <vt:variant>
        <vt:i4>1572923</vt:i4>
      </vt:variant>
      <vt:variant>
        <vt:i4>251</vt:i4>
      </vt:variant>
      <vt:variant>
        <vt:i4>0</vt:i4>
      </vt:variant>
      <vt:variant>
        <vt:i4>5</vt:i4>
      </vt:variant>
      <vt:variant>
        <vt:lpwstr/>
      </vt:variant>
      <vt:variant>
        <vt:lpwstr>_Toc297897790</vt:lpwstr>
      </vt:variant>
      <vt:variant>
        <vt:i4>1638459</vt:i4>
      </vt:variant>
      <vt:variant>
        <vt:i4>245</vt:i4>
      </vt:variant>
      <vt:variant>
        <vt:i4>0</vt:i4>
      </vt:variant>
      <vt:variant>
        <vt:i4>5</vt:i4>
      </vt:variant>
      <vt:variant>
        <vt:lpwstr/>
      </vt:variant>
      <vt:variant>
        <vt:lpwstr>_Toc297897789</vt:lpwstr>
      </vt:variant>
      <vt:variant>
        <vt:i4>1638459</vt:i4>
      </vt:variant>
      <vt:variant>
        <vt:i4>239</vt:i4>
      </vt:variant>
      <vt:variant>
        <vt:i4>0</vt:i4>
      </vt:variant>
      <vt:variant>
        <vt:i4>5</vt:i4>
      </vt:variant>
      <vt:variant>
        <vt:lpwstr/>
      </vt:variant>
      <vt:variant>
        <vt:lpwstr>_Toc297897788</vt:lpwstr>
      </vt:variant>
      <vt:variant>
        <vt:i4>1638459</vt:i4>
      </vt:variant>
      <vt:variant>
        <vt:i4>233</vt:i4>
      </vt:variant>
      <vt:variant>
        <vt:i4>0</vt:i4>
      </vt:variant>
      <vt:variant>
        <vt:i4>5</vt:i4>
      </vt:variant>
      <vt:variant>
        <vt:lpwstr/>
      </vt:variant>
      <vt:variant>
        <vt:lpwstr>_Toc297897787</vt:lpwstr>
      </vt:variant>
      <vt:variant>
        <vt:i4>1638459</vt:i4>
      </vt:variant>
      <vt:variant>
        <vt:i4>227</vt:i4>
      </vt:variant>
      <vt:variant>
        <vt:i4>0</vt:i4>
      </vt:variant>
      <vt:variant>
        <vt:i4>5</vt:i4>
      </vt:variant>
      <vt:variant>
        <vt:lpwstr/>
      </vt:variant>
      <vt:variant>
        <vt:lpwstr>_Toc297897786</vt:lpwstr>
      </vt:variant>
      <vt:variant>
        <vt:i4>1638459</vt:i4>
      </vt:variant>
      <vt:variant>
        <vt:i4>221</vt:i4>
      </vt:variant>
      <vt:variant>
        <vt:i4>0</vt:i4>
      </vt:variant>
      <vt:variant>
        <vt:i4>5</vt:i4>
      </vt:variant>
      <vt:variant>
        <vt:lpwstr/>
      </vt:variant>
      <vt:variant>
        <vt:lpwstr>_Toc297897785</vt:lpwstr>
      </vt:variant>
      <vt:variant>
        <vt:i4>1638459</vt:i4>
      </vt:variant>
      <vt:variant>
        <vt:i4>215</vt:i4>
      </vt:variant>
      <vt:variant>
        <vt:i4>0</vt:i4>
      </vt:variant>
      <vt:variant>
        <vt:i4>5</vt:i4>
      </vt:variant>
      <vt:variant>
        <vt:lpwstr/>
      </vt:variant>
      <vt:variant>
        <vt:lpwstr>_Toc297897784</vt:lpwstr>
      </vt:variant>
      <vt:variant>
        <vt:i4>1638459</vt:i4>
      </vt:variant>
      <vt:variant>
        <vt:i4>209</vt:i4>
      </vt:variant>
      <vt:variant>
        <vt:i4>0</vt:i4>
      </vt:variant>
      <vt:variant>
        <vt:i4>5</vt:i4>
      </vt:variant>
      <vt:variant>
        <vt:lpwstr/>
      </vt:variant>
      <vt:variant>
        <vt:lpwstr>_Toc297897783</vt:lpwstr>
      </vt:variant>
      <vt:variant>
        <vt:i4>1638459</vt:i4>
      </vt:variant>
      <vt:variant>
        <vt:i4>203</vt:i4>
      </vt:variant>
      <vt:variant>
        <vt:i4>0</vt:i4>
      </vt:variant>
      <vt:variant>
        <vt:i4>5</vt:i4>
      </vt:variant>
      <vt:variant>
        <vt:lpwstr/>
      </vt:variant>
      <vt:variant>
        <vt:lpwstr>_Toc297897782</vt:lpwstr>
      </vt:variant>
      <vt:variant>
        <vt:i4>1638459</vt:i4>
      </vt:variant>
      <vt:variant>
        <vt:i4>197</vt:i4>
      </vt:variant>
      <vt:variant>
        <vt:i4>0</vt:i4>
      </vt:variant>
      <vt:variant>
        <vt:i4>5</vt:i4>
      </vt:variant>
      <vt:variant>
        <vt:lpwstr/>
      </vt:variant>
      <vt:variant>
        <vt:lpwstr>_Toc297897781</vt:lpwstr>
      </vt:variant>
      <vt:variant>
        <vt:i4>1638459</vt:i4>
      </vt:variant>
      <vt:variant>
        <vt:i4>191</vt:i4>
      </vt:variant>
      <vt:variant>
        <vt:i4>0</vt:i4>
      </vt:variant>
      <vt:variant>
        <vt:i4>5</vt:i4>
      </vt:variant>
      <vt:variant>
        <vt:lpwstr/>
      </vt:variant>
      <vt:variant>
        <vt:lpwstr>_Toc297897780</vt:lpwstr>
      </vt:variant>
      <vt:variant>
        <vt:i4>1441851</vt:i4>
      </vt:variant>
      <vt:variant>
        <vt:i4>185</vt:i4>
      </vt:variant>
      <vt:variant>
        <vt:i4>0</vt:i4>
      </vt:variant>
      <vt:variant>
        <vt:i4>5</vt:i4>
      </vt:variant>
      <vt:variant>
        <vt:lpwstr/>
      </vt:variant>
      <vt:variant>
        <vt:lpwstr>_Toc297897779</vt:lpwstr>
      </vt:variant>
      <vt:variant>
        <vt:i4>1441851</vt:i4>
      </vt:variant>
      <vt:variant>
        <vt:i4>179</vt:i4>
      </vt:variant>
      <vt:variant>
        <vt:i4>0</vt:i4>
      </vt:variant>
      <vt:variant>
        <vt:i4>5</vt:i4>
      </vt:variant>
      <vt:variant>
        <vt:lpwstr/>
      </vt:variant>
      <vt:variant>
        <vt:lpwstr>_Toc297897778</vt:lpwstr>
      </vt:variant>
      <vt:variant>
        <vt:i4>1441851</vt:i4>
      </vt:variant>
      <vt:variant>
        <vt:i4>173</vt:i4>
      </vt:variant>
      <vt:variant>
        <vt:i4>0</vt:i4>
      </vt:variant>
      <vt:variant>
        <vt:i4>5</vt:i4>
      </vt:variant>
      <vt:variant>
        <vt:lpwstr/>
      </vt:variant>
      <vt:variant>
        <vt:lpwstr>_Toc297897777</vt:lpwstr>
      </vt:variant>
      <vt:variant>
        <vt:i4>1441851</vt:i4>
      </vt:variant>
      <vt:variant>
        <vt:i4>167</vt:i4>
      </vt:variant>
      <vt:variant>
        <vt:i4>0</vt:i4>
      </vt:variant>
      <vt:variant>
        <vt:i4>5</vt:i4>
      </vt:variant>
      <vt:variant>
        <vt:lpwstr/>
      </vt:variant>
      <vt:variant>
        <vt:lpwstr>_Toc297897776</vt:lpwstr>
      </vt:variant>
      <vt:variant>
        <vt:i4>1441851</vt:i4>
      </vt:variant>
      <vt:variant>
        <vt:i4>161</vt:i4>
      </vt:variant>
      <vt:variant>
        <vt:i4>0</vt:i4>
      </vt:variant>
      <vt:variant>
        <vt:i4>5</vt:i4>
      </vt:variant>
      <vt:variant>
        <vt:lpwstr/>
      </vt:variant>
      <vt:variant>
        <vt:lpwstr>_Toc297897775</vt:lpwstr>
      </vt:variant>
      <vt:variant>
        <vt:i4>1441851</vt:i4>
      </vt:variant>
      <vt:variant>
        <vt:i4>155</vt:i4>
      </vt:variant>
      <vt:variant>
        <vt:i4>0</vt:i4>
      </vt:variant>
      <vt:variant>
        <vt:i4>5</vt:i4>
      </vt:variant>
      <vt:variant>
        <vt:lpwstr/>
      </vt:variant>
      <vt:variant>
        <vt:lpwstr>_Toc297897774</vt:lpwstr>
      </vt:variant>
      <vt:variant>
        <vt:i4>1441851</vt:i4>
      </vt:variant>
      <vt:variant>
        <vt:i4>149</vt:i4>
      </vt:variant>
      <vt:variant>
        <vt:i4>0</vt:i4>
      </vt:variant>
      <vt:variant>
        <vt:i4>5</vt:i4>
      </vt:variant>
      <vt:variant>
        <vt:lpwstr/>
      </vt:variant>
      <vt:variant>
        <vt:lpwstr>_Toc297897773</vt:lpwstr>
      </vt:variant>
      <vt:variant>
        <vt:i4>1441851</vt:i4>
      </vt:variant>
      <vt:variant>
        <vt:i4>143</vt:i4>
      </vt:variant>
      <vt:variant>
        <vt:i4>0</vt:i4>
      </vt:variant>
      <vt:variant>
        <vt:i4>5</vt:i4>
      </vt:variant>
      <vt:variant>
        <vt:lpwstr/>
      </vt:variant>
      <vt:variant>
        <vt:lpwstr>_Toc297897772</vt:lpwstr>
      </vt:variant>
      <vt:variant>
        <vt:i4>1441851</vt:i4>
      </vt:variant>
      <vt:variant>
        <vt:i4>137</vt:i4>
      </vt:variant>
      <vt:variant>
        <vt:i4>0</vt:i4>
      </vt:variant>
      <vt:variant>
        <vt:i4>5</vt:i4>
      </vt:variant>
      <vt:variant>
        <vt:lpwstr/>
      </vt:variant>
      <vt:variant>
        <vt:lpwstr>_Toc297897771</vt:lpwstr>
      </vt:variant>
      <vt:variant>
        <vt:i4>1441851</vt:i4>
      </vt:variant>
      <vt:variant>
        <vt:i4>131</vt:i4>
      </vt:variant>
      <vt:variant>
        <vt:i4>0</vt:i4>
      </vt:variant>
      <vt:variant>
        <vt:i4>5</vt:i4>
      </vt:variant>
      <vt:variant>
        <vt:lpwstr/>
      </vt:variant>
      <vt:variant>
        <vt:lpwstr>_Toc297897770</vt:lpwstr>
      </vt:variant>
      <vt:variant>
        <vt:i4>1507387</vt:i4>
      </vt:variant>
      <vt:variant>
        <vt:i4>125</vt:i4>
      </vt:variant>
      <vt:variant>
        <vt:i4>0</vt:i4>
      </vt:variant>
      <vt:variant>
        <vt:i4>5</vt:i4>
      </vt:variant>
      <vt:variant>
        <vt:lpwstr/>
      </vt:variant>
      <vt:variant>
        <vt:lpwstr>_Toc297897769</vt:lpwstr>
      </vt:variant>
      <vt:variant>
        <vt:i4>1507387</vt:i4>
      </vt:variant>
      <vt:variant>
        <vt:i4>119</vt:i4>
      </vt:variant>
      <vt:variant>
        <vt:i4>0</vt:i4>
      </vt:variant>
      <vt:variant>
        <vt:i4>5</vt:i4>
      </vt:variant>
      <vt:variant>
        <vt:lpwstr/>
      </vt:variant>
      <vt:variant>
        <vt:lpwstr>_Toc297897768</vt:lpwstr>
      </vt:variant>
      <vt:variant>
        <vt:i4>1507387</vt:i4>
      </vt:variant>
      <vt:variant>
        <vt:i4>113</vt:i4>
      </vt:variant>
      <vt:variant>
        <vt:i4>0</vt:i4>
      </vt:variant>
      <vt:variant>
        <vt:i4>5</vt:i4>
      </vt:variant>
      <vt:variant>
        <vt:lpwstr/>
      </vt:variant>
      <vt:variant>
        <vt:lpwstr>_Toc297897767</vt:lpwstr>
      </vt:variant>
      <vt:variant>
        <vt:i4>1507387</vt:i4>
      </vt:variant>
      <vt:variant>
        <vt:i4>107</vt:i4>
      </vt:variant>
      <vt:variant>
        <vt:i4>0</vt:i4>
      </vt:variant>
      <vt:variant>
        <vt:i4>5</vt:i4>
      </vt:variant>
      <vt:variant>
        <vt:lpwstr/>
      </vt:variant>
      <vt:variant>
        <vt:lpwstr>_Toc297897766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Young Lee</dc:creator>
  <cp:lastModifiedBy>Dhruv Dhody</cp:lastModifiedBy>
  <cp:revision>6</cp:revision>
  <cp:lastPrinted>2016-10-31T14:42:00Z</cp:lastPrinted>
  <dcterms:created xsi:type="dcterms:W3CDTF">2017-02-21T22:35:00Z</dcterms:created>
  <dcterms:modified xsi:type="dcterms:W3CDTF">2017-03-02T05:29:00Z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(10)H0kJbu49g/NO7PP5TTXy9DxHInUkw5SPI7W2oz/5CoODBHxxmQ1ACZrV2gcL8TvNT4FCCWeN_x000d_
bH8WfnUbVc1wrd4qFwMrTfEsObbjhjC6KJXP/V06fnjoAtiaWcFLQV6+R304+kqK7qyWLGj5_x000d_
vrtc6azuDOrXeAQ12tPQXAPnBZaTnVTRqRcELG/uISCkzAJ7jGkObdOkmabr9dAEqqS//Ctp_x000d_
GG+Np/WHn+Wa36tax/</vt:lpwstr>
  </property>
  <property fmtid="{D5CDD505-2E9C-101B-9397-08002B2CF9AE}" pid="3" name="_ms_pID_7253431">
    <vt:lpwstr>kPsnrMakqkYF4GkhidURyXpZ47KY2A9yFTf2VLwV1gOr2SCmEElfb7_x000d_
PpgvQ8sYvVqJun/MyHOCPC5z/DAZuS2HG7ZllK/Qg/ltEKILPsrhB2qh2Vw+tLDEdaWtONyB_x000d_
KO5Ju7UWTVWYN2+oW1c57rlON5sIX/Z/TQKoK24rOIIvw2Nf8nFCWJeenXw7HbCeqLm/svii_x000d_
hEZth668vWlLbt+REgWDKActVX5thuqYiy6G</vt:lpwstr>
  </property>
  <property fmtid="{D5CDD505-2E9C-101B-9397-08002B2CF9AE}" pid="4" name="_ms_pID_7253432">
    <vt:lpwstr>GZtWgUyT2z6v7Qz0sXiwDegcitUt/O7LXrjT_x000d_
IHSiHScQuRbos+uiwgO+wLQ5e/rMsBWc+/iEXOui772by7RkbDy7CF4pdQe71VJHWg6ISdee_x000d_
l51HodJJaETsr9LG7uni1RS5Jj9wwaLL+QlzLgb1xP8OdrqXC+zQtTPu5GSluU6AZ73UNnJj_x000d_
Q1D26/hfTONLR0Xb1axPTae9h22r7tjBb1ia682idKXHSoyVUgMf0n</vt:lpwstr>
  </property>
  <property fmtid="{D5CDD505-2E9C-101B-9397-08002B2CF9AE}" pid="5" name="_ms_pID_7253433">
    <vt:lpwstr>LI3SkhlkrzVDpjMcb5_x000d_
BAwN05ApBS711QAZGuEevJgAC+rySEmzaLWh06ltjpzpyO3E5RQ8cLMEaMINdX/fHnmJRvhr_x000d_
k7Akv0vFXRYbl4GPzc1dNatzkCgw4udMu7JhB4aVxB6hxSR/NdKRjob+FHLDqX54VdoCvM2m_x000d_
MLncKzKCPoKMrp/PVRqqBx/6QgGquCVTRn32vXMi5giypzdKr1YGxRwrpEnElrucIEQal+m/</vt:lpwstr>
  </property>
  <property fmtid="{D5CDD505-2E9C-101B-9397-08002B2CF9AE}" pid="6" name="_ms_pID_7253434">
    <vt:lpwstr>_x000d_
yCqy2Tb96dnGfJDKmfTraD4KWARRh9GSBaKlxUdKEzeEOeo/7tscuguSKs1VAVwcO7/ox91K_x000d_
QGff03PH/mCctp4zMi2fFVjT0RhpGDHW6VA1tbqlhX1tQYD0Xj5zS9hMQo9iZGUx2PuJt7y+_x000d_
quwtFZgOMwamWoesCazm3Kyfivh7LnifmUTzAv9e/nZYhm4J4WfwGzQbhUOsAFmq2JiJJ1QC_x000d_
8IoMoroWq/G4yDUG</vt:lpwstr>
  </property>
  <property fmtid="{D5CDD505-2E9C-101B-9397-08002B2CF9AE}" pid="7" name="_ms_pID_7253435">
    <vt:lpwstr>j1PoWbc4jeQTCTTQDZDj4saWcJq3YcNMLn4M1rI3BYFpbS5FhnPv3lSD_x000d_
c8BLqDUQ7d5ZocPfU5Xk484SzKLrgcmq3rrdWk9iZRTCk7XxIi34A0dLqQtsaxrCBZdzRkRj_x000d_
92FFaBAbirzHOiKiCIFjMiqvoLOXVClZqlZK1hCD1xMNrCsn5Ip53oBnplI7YcrpqA4mHKT5_x000d_
bXrOjqFSEHu1sHgVtlV3CSDoqYmzlABd2r</vt:lpwstr>
  </property>
  <property fmtid="{D5CDD505-2E9C-101B-9397-08002B2CF9AE}" pid="8" name="_ms_pID_7253436">
    <vt:lpwstr>UxVgJYrPVlpULli5jveFZgb0RIlYiPLvXAx1pS_x000d_
anKUquKHSipIcHSxkYB7oxXGtU7Dlcb7R9Y5medswaH6p3qWPXVLdhIix2/5AOcenL+ILtus_x000d_
TNCZsxHQMpoNF4UdXbP0QweCTfRJzcTSDwZB2PF7ChDUDz3iiGS9dq4iBMBdJUKASg9LaBSP_x000d_
R66K0lwwM5OoYOVtFBRv5i9dJi7v802DmsfvhvosKSUTLBZgWW4Z</vt:lpwstr>
  </property>
  <property fmtid="{D5CDD505-2E9C-101B-9397-08002B2CF9AE}" pid="9" name="_ms_pID_7253437">
    <vt:lpwstr>ix7uVRrzPSoJ5vkAFG30_x000d_
4UE2TL9EblawgH5PYqlBjGyJi7mPZnhNVQNVWSPLF6WaP00QFSX5Guq47uPb9w8NatcAtFL6_x000d_
IOEhIvBzsoDPwQzbr386uF88r49yHKwFMmS7cwfMSbcHHlRXPBup/Q7+TZ2hMEuGo8G0IYxy_x000d_
eCDgiT8kc7BFWBPtsqDTYW4lFuYmfdapoCUfttce7FBPtEuh6AhEJOV+Ubf8vU0Fu3smN6</vt:lpwstr>
  </property>
  <property fmtid="{D5CDD505-2E9C-101B-9397-08002B2CF9AE}" pid="10" name="_ms_pID_7253438">
    <vt:lpwstr>IT_x000d_
Y0YrHmrA5Q/53ev0oZl2nk23V++c5XlprwQU+OXKE/3uaVVzEBeiTrvZN+kQj6oOkNjd6p3d_x000d_
dDrYmeqf/nPi2DEOlARuN2h6S36/4uY8DHC+jp88VwijaVKUK5zjwMlkF0rvSm6/S+nAJqeT_x000d_
KSzKbVagdzcAJ0MmDwpCrf7o3kXxds+/UWDJbfg5PLw1QN6/xNwMaonywCPmhJNcdTaArulP_x000d_
oESaz3OBPZUgme</vt:lpwstr>
  </property>
  <property fmtid="{D5CDD505-2E9C-101B-9397-08002B2CF9AE}" pid="11" name="_new_ms_pID_72543">
    <vt:lpwstr>(3)pqRT04KhF7nyHp2eVAq7akgDGZh4wNm3Tqzvn9xAQCwOeiAt7Vo6y7uHajLQuY3yaFHFaM9+
NJcarWG4w5iAjedbkXYt5uyvyOkSLiyXNt6g/dSBrzBfOpphINyjJorUZQRaqNlgnl36Eef0
BuQePe7o8/VMhfA8la1E4XkwSp7eNCjji/GRRNdqXg0GzmVm59Po9uGvuer5xmmuWd3yHvVP
J54T8zX3h7zmVWWUeY</vt:lpwstr>
  </property>
  <property fmtid="{D5CDD505-2E9C-101B-9397-08002B2CF9AE}" pid="12" name="_new_ms_pID_725431">
    <vt:lpwstr>azFjaTzjqOMP6EH+3X9ZusuGdLwiztlLqcxG+Jx70t9h13Uq7DCdZ9
qtbV7XD7lXjXPAlvamobRkbFz89rSCMEZ6LPK6jKObe+2pzjPax4czfhOZjH7uvLFdp1288y
G+21QklQ0hYi3aSCmQ1ncpJdr0uNHTmgEdWyhjc7vb3jzZexqBrvUEzpLtzXsi24bVUd7Z0P
2gcfIGx8BlZdigCCu2pBIp7ZgOjtATrJbR37</vt:lpwstr>
  </property>
  <property fmtid="{D5CDD505-2E9C-101B-9397-08002B2CF9AE}" pid="13" name="_new_ms_pID_725432">
    <vt:lpwstr>9Ene88Ggk6g46WOA5rRtE/7ITc5wBvHkgOi7
dZNnzLAsBv8R1wtzjPrYHUMoYKpcqFgm10sPzBjDOgANtSuicq1I8lwJ7i8NFVgDzGAC9i7h
QhezIPZ1OWxUwvGke36n5YjGoxmX8BDbQG4+3vF/rEbxca6tODDqX9KJLLzW4eLkqO0K7AtJ
jh9e10xDW25AmdH/y39Ban9s6qDSBMcZ7dI=</vt:lpwstr>
  </property>
  <property fmtid="{D5CDD505-2E9C-101B-9397-08002B2CF9AE}" pid="14" name="_ms_pID_7253439">
    <vt:lpwstr>jJEscavMG5ArOLMMkjswwLzrdcL5r+OMQRpnmkTjqYBb8UIg5JrLpw0Pr6_x000d_
GgxpJN4YanOyc+9lnq0xNQMo53wFHR/hfZTFaEiaBj+Xl7MMEyV4bb9+g7rInqTen3iTKKAy_x000d_
xQ3Zrs3B5yIygi5NcAXZulhrnRefaw==</vt:lpwstr>
  </property>
  <property fmtid="{D5CDD505-2E9C-101B-9397-08002B2CF9AE}" pid="15" name="_NewReviewCycle">
    <vt:lpwstr/>
  </property>
  <property fmtid="{D5CDD505-2E9C-101B-9397-08002B2CF9AE}" pid="16" name="_2015_ms_pID_725343">
    <vt:lpwstr>(2)d9/g7+KSDOWbKfKf6lgoTn03mXt9Q+nh2JMKUvpG6tb/eTfJsoYv7sM/aO/FdA9dJYFzC0OK
8+VSblIiNbdZNJn1U4nTv0pemJUwOu+xlxxuUEKIZHxEyfqtuDLGoQm7OE2xqK+2zoU0JwWR
AfJu+OLuRwU9h1VVyWeDkEySBKI8Gr2nESdT9A+RM1iLhPAASgWQaYLLAfR+WT8uZJi+YCV/
uJTqKvejsrI+mwRpgz</vt:lpwstr>
  </property>
  <property fmtid="{D5CDD505-2E9C-101B-9397-08002B2CF9AE}" pid="17" name="_2015_ms_pID_7253431">
    <vt:lpwstr>Cmel1hQTkG7miL4xLsRUL9OHgtmMsZQ+mEpuRD7/JffMdfyXcofTAP
+zZS+nqglRmL/JcN9YXGmJeBNB1IB/48FRDO6SHudy3nn6w525CXiMDVCsPLrPS92yf0QxHG
1R9qw5zxUSY0QyFc0R05DMs61kpCxxP6Aez0q5aJ7ywSzw==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1487718319</vt:lpwstr>
  </property>
</Properties>
</file>